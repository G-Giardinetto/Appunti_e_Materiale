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6CFC" w:rsidRDefault="00000000">
      <w:pPr>
        <w:rPr>
          <w:b/>
        </w:rPr>
      </w:pPr>
      <w:r>
        <w:rPr>
          <w:b/>
        </w:rPr>
        <w:t xml:space="preserve">1 - Virtual </w:t>
      </w:r>
      <w:proofErr w:type="spellStart"/>
      <w:r>
        <w:rPr>
          <w:b/>
        </w:rPr>
        <w:t>Lan</w:t>
      </w:r>
      <w:proofErr w:type="spellEnd"/>
    </w:p>
    <w:p w14:paraId="00000002" w14:textId="77777777" w:rsidR="007E6CFC" w:rsidRDefault="00000000">
      <w:pPr>
        <w:spacing w:line="240" w:lineRule="auto"/>
      </w:pPr>
      <w:r>
        <w:t>Una VLAN è una rete LAN realizzata logicamente, isolata quindi virtualmente ma non fisicamente, da altre LAN Virtuali.</w:t>
      </w:r>
    </w:p>
    <w:p w14:paraId="00000003" w14:textId="77777777" w:rsidR="007E6CFC" w:rsidRDefault="00000000">
      <w:r>
        <w:t xml:space="preserve">L’argomento delle VLAN si colloca </w:t>
      </w:r>
      <w:r>
        <w:rPr>
          <w:b/>
        </w:rPr>
        <w:t>al livello di collegamento</w:t>
      </w:r>
      <w:r>
        <w:t xml:space="preserve"> dello </w:t>
      </w:r>
      <w:proofErr w:type="spellStart"/>
      <w:r>
        <w:t>stack</w:t>
      </w:r>
      <w:proofErr w:type="spellEnd"/>
      <w:r>
        <w:t xml:space="preserve"> TCP/IP</w:t>
      </w:r>
    </w:p>
    <w:p w14:paraId="00000004" w14:textId="77777777" w:rsidR="007E6CFC" w:rsidRDefault="00000000">
      <w:pPr>
        <w:rPr>
          <w:b/>
          <w:color w:val="FF0000"/>
        </w:rPr>
      </w:pPr>
      <w:r>
        <w:rPr>
          <w:b/>
          <w:color w:val="FF0000"/>
        </w:rPr>
        <w:t>Definizione</w:t>
      </w:r>
    </w:p>
    <w:p w14:paraId="00000005" w14:textId="77777777" w:rsidR="007E6CFC" w:rsidRDefault="00000000">
      <w:r>
        <w:t xml:space="preserve">La tecnologia della Virtual LAN permette di segmentare il dominio di broadcast di una LAN, suddividendola in più </w:t>
      </w:r>
      <w:proofErr w:type="spellStart"/>
      <w:r>
        <w:t>Lan</w:t>
      </w:r>
      <w:proofErr w:type="spellEnd"/>
      <w:r>
        <w:t xml:space="preserve"> Virtuali, isolate tra loro, ma che condividono la stessa infrastruttura fisica.</w:t>
      </w:r>
    </w:p>
    <w:p w14:paraId="00000006" w14:textId="77777777" w:rsidR="007E6CFC" w:rsidRDefault="00000000">
      <w:r>
        <w:t>Una Virtual LAN, quindi, consente di:</w:t>
      </w:r>
    </w:p>
    <w:p w14:paraId="00000007" w14:textId="77777777" w:rsidR="007E6CFC" w:rsidRDefault="00000000">
      <w:pPr>
        <w:numPr>
          <w:ilvl w:val="0"/>
          <w:numId w:val="10"/>
        </w:numPr>
        <w:pBdr>
          <w:top w:val="nil"/>
          <w:left w:val="nil"/>
          <w:bottom w:val="nil"/>
          <w:right w:val="nil"/>
          <w:between w:val="nil"/>
        </w:pBdr>
        <w:spacing w:after="0"/>
      </w:pPr>
      <w:r>
        <w:rPr>
          <w:color w:val="000000"/>
        </w:rPr>
        <w:t xml:space="preserve">Separare </w:t>
      </w:r>
      <w:proofErr w:type="spellStart"/>
      <w:r>
        <w:rPr>
          <w:color w:val="000000"/>
        </w:rPr>
        <w:t>host</w:t>
      </w:r>
      <w:proofErr w:type="spellEnd"/>
      <w:r>
        <w:rPr>
          <w:color w:val="000000"/>
        </w:rPr>
        <w:t xml:space="preserve"> appartenenti allo stesso dominio di broadcast;</w:t>
      </w:r>
    </w:p>
    <w:p w14:paraId="00000008" w14:textId="77777777" w:rsidR="007E6CFC" w:rsidRDefault="00000000">
      <w:pPr>
        <w:numPr>
          <w:ilvl w:val="0"/>
          <w:numId w:val="10"/>
        </w:numPr>
        <w:pBdr>
          <w:top w:val="nil"/>
          <w:left w:val="nil"/>
          <w:bottom w:val="nil"/>
          <w:right w:val="nil"/>
          <w:between w:val="nil"/>
        </w:pBdr>
      </w:pPr>
      <w:r>
        <w:rPr>
          <w:color w:val="000000"/>
        </w:rPr>
        <w:t xml:space="preserve">Connettere </w:t>
      </w:r>
      <w:proofErr w:type="spellStart"/>
      <w:r>
        <w:rPr>
          <w:color w:val="000000"/>
        </w:rPr>
        <w:t>host</w:t>
      </w:r>
      <w:proofErr w:type="spellEnd"/>
      <w:r>
        <w:rPr>
          <w:color w:val="000000"/>
        </w:rPr>
        <w:t xml:space="preserve"> separati fisicamente, alla stessa rete logica virtuale</w:t>
      </w:r>
    </w:p>
    <w:p w14:paraId="00000009" w14:textId="77777777" w:rsidR="007E6CFC" w:rsidRDefault="00000000">
      <w:pPr>
        <w:rPr>
          <w:b/>
          <w:color w:val="FF0000"/>
        </w:rPr>
      </w:pPr>
      <w:r>
        <w:rPr>
          <w:b/>
          <w:color w:val="FF0000"/>
        </w:rPr>
        <w:t>Vantaggi</w:t>
      </w:r>
    </w:p>
    <w:p w14:paraId="0000000A" w14:textId="77777777" w:rsidR="007E6CFC" w:rsidRDefault="00000000">
      <w:pPr>
        <w:numPr>
          <w:ilvl w:val="0"/>
          <w:numId w:val="11"/>
        </w:numPr>
        <w:pBdr>
          <w:top w:val="nil"/>
          <w:left w:val="nil"/>
          <w:bottom w:val="nil"/>
          <w:right w:val="nil"/>
          <w:between w:val="nil"/>
        </w:pBdr>
        <w:spacing w:after="0"/>
      </w:pPr>
      <w:r>
        <w:rPr>
          <w:b/>
          <w:color w:val="000000"/>
        </w:rPr>
        <w:t>Risparmio</w:t>
      </w:r>
      <w:r>
        <w:rPr>
          <w:color w:val="000000"/>
        </w:rPr>
        <w:t xml:space="preserve"> - Si realizzano LAN Virtuali sulle stesse st</w:t>
      </w:r>
    </w:p>
    <w:p w14:paraId="0000000B" w14:textId="77777777" w:rsidR="007E6CFC" w:rsidRDefault="00000000">
      <w:pPr>
        <w:numPr>
          <w:ilvl w:val="0"/>
          <w:numId w:val="11"/>
        </w:numPr>
        <w:pBdr>
          <w:top w:val="nil"/>
          <w:left w:val="nil"/>
          <w:bottom w:val="nil"/>
          <w:right w:val="nil"/>
          <w:between w:val="nil"/>
        </w:pBdr>
        <w:spacing w:after="0"/>
      </w:pPr>
      <w:proofErr w:type="spellStart"/>
      <w:r>
        <w:rPr>
          <w:color w:val="000000"/>
        </w:rPr>
        <w:t>rutture</w:t>
      </w:r>
      <w:proofErr w:type="spellEnd"/>
      <w:r>
        <w:rPr>
          <w:color w:val="000000"/>
        </w:rPr>
        <w:t xml:space="preserve"> fisiche, con notevole risparmio di tempo e denaro</w:t>
      </w:r>
    </w:p>
    <w:p w14:paraId="0000000C" w14:textId="77777777" w:rsidR="007E6CFC" w:rsidRDefault="00000000">
      <w:pPr>
        <w:numPr>
          <w:ilvl w:val="0"/>
          <w:numId w:val="11"/>
        </w:numPr>
        <w:pBdr>
          <w:top w:val="nil"/>
          <w:left w:val="nil"/>
          <w:bottom w:val="nil"/>
          <w:right w:val="nil"/>
          <w:between w:val="nil"/>
        </w:pBdr>
        <w:spacing w:after="0"/>
      </w:pPr>
      <w:r>
        <w:rPr>
          <w:b/>
          <w:color w:val="000000"/>
        </w:rPr>
        <w:t>Prestazioni</w:t>
      </w:r>
      <w:r>
        <w:rPr>
          <w:color w:val="000000"/>
        </w:rPr>
        <w:t xml:space="preserve"> - I frame non vengono propagati verso destinazioni non necessarie, grazie al confinamento del traffico broadcast alla singola VLAN</w:t>
      </w:r>
    </w:p>
    <w:p w14:paraId="0000000D" w14:textId="77777777" w:rsidR="007E6CFC" w:rsidRDefault="00000000">
      <w:pPr>
        <w:numPr>
          <w:ilvl w:val="0"/>
          <w:numId w:val="11"/>
        </w:numPr>
        <w:pBdr>
          <w:top w:val="nil"/>
          <w:left w:val="nil"/>
          <w:bottom w:val="nil"/>
          <w:right w:val="nil"/>
          <w:between w:val="nil"/>
        </w:pBdr>
        <w:spacing w:after="0"/>
      </w:pPr>
      <w:r>
        <w:rPr>
          <w:b/>
          <w:color w:val="000000"/>
        </w:rPr>
        <w:t>Sicurezza</w:t>
      </w:r>
      <w:r>
        <w:rPr>
          <w:color w:val="000000"/>
        </w:rPr>
        <w:t xml:space="preserve"> – Gli </w:t>
      </w:r>
      <w:proofErr w:type="spellStart"/>
      <w:r>
        <w:rPr>
          <w:color w:val="000000"/>
        </w:rPr>
        <w:t>host</w:t>
      </w:r>
      <w:proofErr w:type="spellEnd"/>
      <w:r>
        <w:rPr>
          <w:color w:val="000000"/>
        </w:rPr>
        <w:t xml:space="preserve"> possono vedere solo il traffico della loro VLAN</w:t>
      </w:r>
    </w:p>
    <w:p w14:paraId="0000000E" w14:textId="77777777" w:rsidR="007E6CFC" w:rsidRDefault="00000000">
      <w:pPr>
        <w:numPr>
          <w:ilvl w:val="0"/>
          <w:numId w:val="11"/>
        </w:numPr>
        <w:pBdr>
          <w:top w:val="nil"/>
          <w:left w:val="nil"/>
          <w:bottom w:val="nil"/>
          <w:right w:val="nil"/>
          <w:between w:val="nil"/>
        </w:pBdr>
        <w:spacing w:after="0"/>
        <w:rPr>
          <w:b/>
          <w:color w:val="000000"/>
        </w:rPr>
      </w:pPr>
      <w:r>
        <w:rPr>
          <w:b/>
          <w:color w:val="000000"/>
        </w:rPr>
        <w:t xml:space="preserve">Flessibilità </w:t>
      </w:r>
    </w:p>
    <w:p w14:paraId="0000000F" w14:textId="77777777" w:rsidR="007E6CFC" w:rsidRDefault="00000000">
      <w:pPr>
        <w:numPr>
          <w:ilvl w:val="1"/>
          <w:numId w:val="11"/>
        </w:numPr>
        <w:pBdr>
          <w:top w:val="nil"/>
          <w:left w:val="nil"/>
          <w:bottom w:val="nil"/>
          <w:right w:val="nil"/>
          <w:between w:val="nil"/>
        </w:pBdr>
        <w:spacing w:after="0"/>
      </w:pPr>
      <w:r>
        <w:rPr>
          <w:b/>
          <w:color w:val="000000"/>
        </w:rPr>
        <w:t xml:space="preserve">Spostamento fisico di </w:t>
      </w:r>
      <w:proofErr w:type="spellStart"/>
      <w:r>
        <w:rPr>
          <w:b/>
          <w:color w:val="000000"/>
        </w:rPr>
        <w:t>host</w:t>
      </w:r>
      <w:proofErr w:type="spellEnd"/>
      <w:r>
        <w:rPr>
          <w:color w:val="000000"/>
        </w:rPr>
        <w:t xml:space="preserve">: </w:t>
      </w:r>
      <w:proofErr w:type="spellStart"/>
      <w:r>
        <w:rPr>
          <w:color w:val="000000"/>
        </w:rPr>
        <w:t>l’host</w:t>
      </w:r>
      <w:proofErr w:type="spellEnd"/>
      <w:r>
        <w:rPr>
          <w:color w:val="000000"/>
        </w:rPr>
        <w:t xml:space="preserve"> rimane collegato alla stessa VLAN senza riconfigurare gli switch</w:t>
      </w:r>
    </w:p>
    <w:p w14:paraId="00000010" w14:textId="77777777" w:rsidR="007E6CFC" w:rsidRDefault="00000000">
      <w:pPr>
        <w:numPr>
          <w:ilvl w:val="1"/>
          <w:numId w:val="11"/>
        </w:numPr>
        <w:pBdr>
          <w:top w:val="nil"/>
          <w:left w:val="nil"/>
          <w:bottom w:val="nil"/>
          <w:right w:val="nil"/>
          <w:between w:val="nil"/>
        </w:pBdr>
      </w:pPr>
      <w:r>
        <w:rPr>
          <w:b/>
          <w:color w:val="000000"/>
        </w:rPr>
        <w:t>Spostamento fisico di un utente nell’infrastruttura di rete:</w:t>
      </w:r>
      <w:r>
        <w:rPr>
          <w:color w:val="000000"/>
        </w:rPr>
        <w:t xml:space="preserve"> l’utente può rimanere assegnato ad una VLAN, dopo una riconfigurazione degli apparati</w:t>
      </w:r>
    </w:p>
    <w:p w14:paraId="00000011" w14:textId="77777777" w:rsidR="007E6CFC" w:rsidRDefault="00000000">
      <w:pPr>
        <w:rPr>
          <w:b/>
          <w:color w:val="FF0000"/>
        </w:rPr>
      </w:pPr>
      <w:r>
        <w:rPr>
          <w:b/>
          <w:color w:val="FF0000"/>
        </w:rPr>
        <w:t>Realizzazione</w:t>
      </w:r>
    </w:p>
    <w:p w14:paraId="00000012" w14:textId="77777777" w:rsidR="007E6CFC" w:rsidRDefault="00000000">
      <w:r>
        <w:t>Due modi:</w:t>
      </w:r>
    </w:p>
    <w:p w14:paraId="00000013" w14:textId="77777777" w:rsidR="007E6CFC" w:rsidRDefault="00000000">
      <w:pPr>
        <w:numPr>
          <w:ilvl w:val="0"/>
          <w:numId w:val="1"/>
        </w:numPr>
        <w:pBdr>
          <w:top w:val="nil"/>
          <w:left w:val="nil"/>
          <w:bottom w:val="nil"/>
          <w:right w:val="nil"/>
          <w:between w:val="nil"/>
        </w:pBdr>
        <w:spacing w:after="0"/>
      </w:pPr>
      <w:r>
        <w:rPr>
          <w:b/>
          <w:color w:val="000000"/>
        </w:rPr>
        <w:t xml:space="preserve">Port </w:t>
      </w:r>
      <w:proofErr w:type="spellStart"/>
      <w:r>
        <w:rPr>
          <w:b/>
          <w:color w:val="000000"/>
        </w:rPr>
        <w:t>Based</w:t>
      </w:r>
      <w:proofErr w:type="spellEnd"/>
      <w:r>
        <w:rPr>
          <w:b/>
          <w:color w:val="000000"/>
        </w:rPr>
        <w:t xml:space="preserve"> (Private VLAN):</w:t>
      </w:r>
      <w:r>
        <w:rPr>
          <w:color w:val="000000"/>
        </w:rPr>
        <w:t xml:space="preserve"> lo switch assegna una VLAN a delle porte;</w:t>
      </w:r>
    </w:p>
    <w:p w14:paraId="00000014" w14:textId="77777777" w:rsidR="007E6CFC" w:rsidRDefault="00000000">
      <w:pPr>
        <w:numPr>
          <w:ilvl w:val="0"/>
          <w:numId w:val="1"/>
        </w:numPr>
        <w:pBdr>
          <w:top w:val="nil"/>
          <w:left w:val="nil"/>
          <w:bottom w:val="nil"/>
          <w:right w:val="nil"/>
          <w:between w:val="nil"/>
        </w:pBdr>
      </w:pPr>
      <w:proofErr w:type="spellStart"/>
      <w:r>
        <w:rPr>
          <w:b/>
          <w:color w:val="000000"/>
        </w:rPr>
        <w:t>Tagged</w:t>
      </w:r>
      <w:proofErr w:type="spellEnd"/>
      <w:r>
        <w:rPr>
          <w:b/>
          <w:color w:val="000000"/>
        </w:rPr>
        <w:t xml:space="preserve"> (802.1Q):</w:t>
      </w:r>
      <w:r>
        <w:rPr>
          <w:color w:val="000000"/>
        </w:rPr>
        <w:t xml:space="preserve"> lo switch associa un indirizzo IP/MAC ad una VLAN;</w:t>
      </w:r>
    </w:p>
    <w:p w14:paraId="00000015" w14:textId="77777777" w:rsidR="007E6CFC" w:rsidRDefault="00000000">
      <w:r>
        <w:t>Per gestire più VLAN, lo switch deve essere in grado di svolgere funzioni di:</w:t>
      </w:r>
    </w:p>
    <w:p w14:paraId="00000016" w14:textId="77777777" w:rsidR="007E6CFC" w:rsidRDefault="00000000">
      <w:pPr>
        <w:numPr>
          <w:ilvl w:val="0"/>
          <w:numId w:val="2"/>
        </w:numPr>
        <w:pBdr>
          <w:top w:val="nil"/>
          <w:left w:val="nil"/>
          <w:bottom w:val="nil"/>
          <w:right w:val="nil"/>
          <w:between w:val="nil"/>
        </w:pBdr>
        <w:spacing w:after="0"/>
      </w:pPr>
      <w:proofErr w:type="spellStart"/>
      <w:r>
        <w:rPr>
          <w:b/>
          <w:color w:val="000000"/>
        </w:rPr>
        <w:t>Ingress</w:t>
      </w:r>
      <w:proofErr w:type="spellEnd"/>
      <w:r>
        <w:rPr>
          <w:color w:val="000000"/>
        </w:rPr>
        <w:t>: capire la VLAN di provenienza del frame;</w:t>
      </w:r>
    </w:p>
    <w:p w14:paraId="00000017" w14:textId="77777777" w:rsidR="007E6CFC" w:rsidRDefault="00000000">
      <w:pPr>
        <w:numPr>
          <w:ilvl w:val="0"/>
          <w:numId w:val="2"/>
        </w:numPr>
        <w:pBdr>
          <w:top w:val="nil"/>
          <w:left w:val="nil"/>
          <w:bottom w:val="nil"/>
          <w:right w:val="nil"/>
          <w:between w:val="nil"/>
        </w:pBdr>
        <w:spacing w:after="0"/>
      </w:pPr>
      <w:r>
        <w:rPr>
          <w:b/>
          <w:color w:val="000000"/>
        </w:rPr>
        <w:t>Forwarding</w:t>
      </w:r>
      <w:r>
        <w:rPr>
          <w:color w:val="000000"/>
        </w:rPr>
        <w:t>: capire la porta di destinazione del frame, in base alla VLAN di destinazione;</w:t>
      </w:r>
    </w:p>
    <w:p w14:paraId="00000018" w14:textId="77777777" w:rsidR="007E6CFC" w:rsidRDefault="00000000">
      <w:pPr>
        <w:numPr>
          <w:ilvl w:val="0"/>
          <w:numId w:val="2"/>
        </w:numPr>
        <w:pBdr>
          <w:top w:val="nil"/>
          <w:left w:val="nil"/>
          <w:bottom w:val="nil"/>
          <w:right w:val="nil"/>
          <w:between w:val="nil"/>
        </w:pBdr>
      </w:pPr>
      <w:proofErr w:type="spellStart"/>
      <w:r>
        <w:rPr>
          <w:b/>
          <w:color w:val="000000"/>
        </w:rPr>
        <w:t>Egress</w:t>
      </w:r>
      <w:proofErr w:type="spellEnd"/>
      <w:r>
        <w:rPr>
          <w:color w:val="000000"/>
        </w:rPr>
        <w:t>: trasmettere il frame in modo che la sua appartenenza alla VLAN venga correttamente interpretata da eventuali altri switch</w:t>
      </w:r>
    </w:p>
    <w:p w14:paraId="00000019" w14:textId="77777777" w:rsidR="007E6CFC" w:rsidRDefault="00000000">
      <w:pPr>
        <w:rPr>
          <w:b/>
          <w:color w:val="FF0000"/>
        </w:rPr>
      </w:pPr>
      <w:r>
        <w:rPr>
          <w:b/>
          <w:color w:val="FF0000"/>
        </w:rPr>
        <w:t>Associazione</w:t>
      </w:r>
    </w:p>
    <w:p w14:paraId="0000001A" w14:textId="77777777" w:rsidR="007E6CFC" w:rsidRDefault="00000000">
      <w:r>
        <w:t>Due modi:</w:t>
      </w:r>
    </w:p>
    <w:p w14:paraId="0000001B" w14:textId="77777777" w:rsidR="007E6CFC" w:rsidRDefault="00000000">
      <w:pPr>
        <w:numPr>
          <w:ilvl w:val="0"/>
          <w:numId w:val="1"/>
        </w:numPr>
        <w:pBdr>
          <w:top w:val="nil"/>
          <w:left w:val="nil"/>
          <w:bottom w:val="nil"/>
          <w:right w:val="nil"/>
          <w:between w:val="nil"/>
        </w:pBdr>
        <w:spacing w:after="0"/>
      </w:pPr>
      <w:r>
        <w:rPr>
          <w:b/>
          <w:color w:val="000000"/>
        </w:rPr>
        <w:t>Statico:</w:t>
      </w:r>
      <w:r>
        <w:rPr>
          <w:color w:val="000000"/>
        </w:rPr>
        <w:t xml:space="preserve"> Assegnazione su base porta</w:t>
      </w:r>
    </w:p>
    <w:p w14:paraId="0000001C" w14:textId="77777777" w:rsidR="007E6CFC" w:rsidRDefault="00000000">
      <w:pPr>
        <w:numPr>
          <w:ilvl w:val="0"/>
          <w:numId w:val="1"/>
        </w:numPr>
        <w:pBdr>
          <w:top w:val="nil"/>
          <w:left w:val="nil"/>
          <w:bottom w:val="nil"/>
          <w:right w:val="nil"/>
          <w:between w:val="nil"/>
        </w:pBdr>
      </w:pPr>
      <w:r>
        <w:rPr>
          <w:b/>
          <w:color w:val="000000"/>
        </w:rPr>
        <w:t>Dinamico:</w:t>
      </w:r>
      <w:r>
        <w:rPr>
          <w:color w:val="000000"/>
        </w:rPr>
        <w:t xml:space="preserve"> Assegnazione su base MAC </w:t>
      </w:r>
      <w:proofErr w:type="spellStart"/>
      <w:r>
        <w:rPr>
          <w:color w:val="000000"/>
        </w:rPr>
        <w:t>address</w:t>
      </w:r>
      <w:proofErr w:type="spellEnd"/>
    </w:p>
    <w:p w14:paraId="0000001D" w14:textId="77777777" w:rsidR="007E6CFC" w:rsidRDefault="007E6CFC">
      <w:pPr>
        <w:rPr>
          <w:b/>
          <w:color w:val="FF0000"/>
        </w:rPr>
      </w:pPr>
    </w:p>
    <w:p w14:paraId="0000001E" w14:textId="77777777" w:rsidR="007E6CFC" w:rsidRDefault="00000000">
      <w:pPr>
        <w:rPr>
          <w:b/>
        </w:rPr>
      </w:pPr>
      <w:r>
        <w:rPr>
          <w:b/>
          <w:color w:val="FF0000"/>
        </w:rPr>
        <w:t xml:space="preserve">VLA </w:t>
      </w:r>
      <w:proofErr w:type="spellStart"/>
      <w:r>
        <w:rPr>
          <w:b/>
          <w:color w:val="FF0000"/>
        </w:rPr>
        <w:t>Trunking</w:t>
      </w:r>
      <w:proofErr w:type="spellEnd"/>
      <w:r>
        <w:rPr>
          <w:b/>
          <w:color w:val="FF0000"/>
        </w:rPr>
        <w:t xml:space="preserve"> (</w:t>
      </w:r>
      <w:proofErr w:type="spellStart"/>
      <w:r>
        <w:rPr>
          <w:b/>
          <w:color w:val="FF0000"/>
        </w:rPr>
        <w:t>Tagged</w:t>
      </w:r>
      <w:proofErr w:type="spellEnd"/>
      <w:r>
        <w:rPr>
          <w:b/>
          <w:color w:val="FF0000"/>
        </w:rPr>
        <w:t>), 8N02.1Q</w:t>
      </w:r>
    </w:p>
    <w:p w14:paraId="0000001F" w14:textId="77777777" w:rsidR="007E6CFC" w:rsidRDefault="00000000">
      <w:r>
        <w:t xml:space="preserve">Questo </w:t>
      </w:r>
      <w:proofErr w:type="gramStart"/>
      <w:r>
        <w:t>protocollo(</w:t>
      </w:r>
      <w:proofErr w:type="gramEnd"/>
      <w:r>
        <w:t>VTP) permette di far condividere una VLAN su più switch.</w:t>
      </w:r>
    </w:p>
    <w:p w14:paraId="00000020" w14:textId="77777777" w:rsidR="007E6CFC" w:rsidRDefault="00000000">
      <w:r>
        <w:t>Per fare questo, vengono aggiunti 4 byte (TAG) al frame Ethernet:</w:t>
      </w:r>
    </w:p>
    <w:p w14:paraId="00000021" w14:textId="77777777" w:rsidR="007E6CFC" w:rsidRDefault="00000000">
      <w:pPr>
        <w:numPr>
          <w:ilvl w:val="0"/>
          <w:numId w:val="3"/>
        </w:numPr>
        <w:pBdr>
          <w:top w:val="nil"/>
          <w:left w:val="nil"/>
          <w:bottom w:val="nil"/>
          <w:right w:val="nil"/>
          <w:between w:val="nil"/>
        </w:pBdr>
        <w:spacing w:after="0"/>
      </w:pPr>
      <w:r>
        <w:rPr>
          <w:color w:val="000000"/>
        </w:rPr>
        <w:lastRenderedPageBreak/>
        <w:t xml:space="preserve">TPID (Tag </w:t>
      </w:r>
      <w:proofErr w:type="spellStart"/>
      <w:r>
        <w:rPr>
          <w:color w:val="000000"/>
        </w:rPr>
        <w:t>Protocol</w:t>
      </w:r>
      <w:proofErr w:type="spellEnd"/>
      <w:r>
        <w:rPr>
          <w:color w:val="000000"/>
        </w:rPr>
        <w:t xml:space="preserve"> </w:t>
      </w:r>
      <w:proofErr w:type="spellStart"/>
      <w:r>
        <w:rPr>
          <w:color w:val="000000"/>
        </w:rPr>
        <w:t>Identifier</w:t>
      </w:r>
      <w:proofErr w:type="spellEnd"/>
      <w:r>
        <w:rPr>
          <w:color w:val="000000"/>
        </w:rPr>
        <w:t xml:space="preserve">): contiene il tag </w:t>
      </w:r>
      <w:proofErr w:type="spellStart"/>
      <w:r>
        <w:rPr>
          <w:color w:val="000000"/>
        </w:rPr>
        <w:t>EtherType</w:t>
      </w:r>
      <w:proofErr w:type="spellEnd"/>
      <w:r>
        <w:rPr>
          <w:color w:val="000000"/>
        </w:rPr>
        <w:t xml:space="preserve"> che identifica il frame come 802.1Q;</w:t>
      </w:r>
    </w:p>
    <w:p w14:paraId="00000022" w14:textId="77777777" w:rsidR="007E6CFC" w:rsidRDefault="00000000">
      <w:pPr>
        <w:numPr>
          <w:ilvl w:val="0"/>
          <w:numId w:val="3"/>
        </w:numPr>
        <w:pBdr>
          <w:top w:val="nil"/>
          <w:left w:val="nil"/>
          <w:bottom w:val="nil"/>
          <w:right w:val="nil"/>
          <w:between w:val="nil"/>
        </w:pBdr>
        <w:spacing w:after="0"/>
      </w:pPr>
      <w:r>
        <w:rPr>
          <w:color w:val="000000"/>
        </w:rPr>
        <w:t>TCI (Tag Control Information):</w:t>
      </w:r>
    </w:p>
    <w:p w14:paraId="00000023" w14:textId="77777777" w:rsidR="007E6CFC" w:rsidRDefault="00000000">
      <w:pPr>
        <w:numPr>
          <w:ilvl w:val="1"/>
          <w:numId w:val="3"/>
        </w:numPr>
        <w:pBdr>
          <w:top w:val="nil"/>
          <w:left w:val="nil"/>
          <w:bottom w:val="nil"/>
          <w:right w:val="nil"/>
          <w:between w:val="nil"/>
        </w:pBdr>
        <w:spacing w:after="0"/>
      </w:pPr>
      <w:r>
        <w:rPr>
          <w:color w:val="000000"/>
        </w:rPr>
        <w:t>PCP (</w:t>
      </w:r>
      <w:proofErr w:type="spellStart"/>
      <w:r>
        <w:rPr>
          <w:color w:val="000000"/>
        </w:rPr>
        <w:t>Priority</w:t>
      </w:r>
      <w:proofErr w:type="spellEnd"/>
      <w:r>
        <w:rPr>
          <w:color w:val="000000"/>
        </w:rPr>
        <w:t xml:space="preserve"> Code Point): priorità del frame (0-7);</w:t>
      </w:r>
    </w:p>
    <w:p w14:paraId="00000024" w14:textId="77777777" w:rsidR="007E6CFC" w:rsidRDefault="00000000">
      <w:pPr>
        <w:numPr>
          <w:ilvl w:val="1"/>
          <w:numId w:val="3"/>
        </w:numPr>
        <w:pBdr>
          <w:top w:val="nil"/>
          <w:left w:val="nil"/>
          <w:bottom w:val="nil"/>
          <w:right w:val="nil"/>
          <w:between w:val="nil"/>
        </w:pBdr>
        <w:spacing w:after="0"/>
      </w:pPr>
      <w:r>
        <w:rPr>
          <w:color w:val="000000"/>
        </w:rPr>
        <w:t xml:space="preserve">DEI (Drop </w:t>
      </w:r>
      <w:proofErr w:type="spellStart"/>
      <w:r>
        <w:rPr>
          <w:color w:val="000000"/>
        </w:rPr>
        <w:t>Eligible</w:t>
      </w:r>
      <w:proofErr w:type="spellEnd"/>
      <w:r>
        <w:rPr>
          <w:color w:val="000000"/>
        </w:rPr>
        <w:t xml:space="preserve"> </w:t>
      </w:r>
      <w:proofErr w:type="spellStart"/>
      <w:r>
        <w:rPr>
          <w:color w:val="000000"/>
        </w:rPr>
        <w:t>Indicator</w:t>
      </w:r>
      <w:proofErr w:type="spellEnd"/>
      <w:r>
        <w:rPr>
          <w:color w:val="000000"/>
        </w:rPr>
        <w:t>): designa il frame come scartabile in caso di congestione;</w:t>
      </w:r>
    </w:p>
    <w:p w14:paraId="00000025" w14:textId="77777777" w:rsidR="007E6CFC" w:rsidRDefault="00000000">
      <w:pPr>
        <w:numPr>
          <w:ilvl w:val="1"/>
          <w:numId w:val="3"/>
        </w:numPr>
        <w:pBdr>
          <w:top w:val="nil"/>
          <w:left w:val="nil"/>
          <w:bottom w:val="nil"/>
          <w:right w:val="nil"/>
          <w:between w:val="nil"/>
        </w:pBdr>
      </w:pPr>
      <w:r>
        <w:rPr>
          <w:color w:val="000000"/>
        </w:rPr>
        <w:t xml:space="preserve">VID (VLAN Identificator): campo </w:t>
      </w:r>
      <w:proofErr w:type="spellStart"/>
      <w:r>
        <w:rPr>
          <w:color w:val="000000"/>
        </w:rPr>
        <w:t>hex</w:t>
      </w:r>
      <w:proofErr w:type="spellEnd"/>
      <w:r>
        <w:rPr>
          <w:color w:val="000000"/>
        </w:rPr>
        <w:t xml:space="preserve"> che identifica la VLAN di appartenenza del frame.</w:t>
      </w:r>
    </w:p>
    <w:p w14:paraId="00000026" w14:textId="77777777" w:rsidR="007E6CFC" w:rsidRDefault="00000000">
      <w:pPr>
        <w:rPr>
          <w:b/>
        </w:rPr>
      </w:pPr>
      <w:r>
        <w:rPr>
          <w:b/>
        </w:rPr>
        <w:t xml:space="preserve">4 – Cos’è un </w:t>
      </w:r>
      <w:proofErr w:type="spellStart"/>
      <w:r>
        <w:rPr>
          <w:b/>
        </w:rPr>
        <w:t>Trunk</w:t>
      </w:r>
      <w:proofErr w:type="spellEnd"/>
      <w:r>
        <w:rPr>
          <w:b/>
        </w:rPr>
        <w:t xml:space="preserve"> e cosa fa, cos’è il tagging?</w:t>
      </w:r>
    </w:p>
    <w:p w14:paraId="00000027" w14:textId="77777777" w:rsidR="007E6CFC" w:rsidRDefault="00000000">
      <w:r>
        <w:t xml:space="preserve">Un </w:t>
      </w:r>
      <w:proofErr w:type="spellStart"/>
      <w:r>
        <w:rPr>
          <w:b/>
        </w:rPr>
        <w:t>trunk</w:t>
      </w:r>
      <w:proofErr w:type="spellEnd"/>
      <w:r>
        <w:t xml:space="preserve"> è un collegamento in grado di trasportare il traffico VLAN multiple.</w:t>
      </w:r>
    </w:p>
    <w:p w14:paraId="00000028" w14:textId="77777777" w:rsidR="007E6CFC" w:rsidRDefault="00000000">
      <w:r>
        <w:t xml:space="preserve">Il </w:t>
      </w:r>
      <w:r>
        <w:rPr>
          <w:b/>
        </w:rPr>
        <w:t>tagging</w:t>
      </w:r>
      <w:r>
        <w:t xml:space="preserve"> è una logica sviluppata per la comunicazione inter-switch in ambienti </w:t>
      </w:r>
      <w:proofErr w:type="gramStart"/>
      <w:r>
        <w:t>multi VLAN</w:t>
      </w:r>
      <w:proofErr w:type="gramEnd"/>
      <w:r>
        <w:t>, nell’</w:t>
      </w:r>
      <w:proofErr w:type="spellStart"/>
      <w:r>
        <w:t>header</w:t>
      </w:r>
      <w:proofErr w:type="spellEnd"/>
      <w:r>
        <w:t xml:space="preserve"> di ciascuna trama è trasportato il VLAN-ID (</w:t>
      </w:r>
      <w:r>
        <w:rPr>
          <w:b/>
        </w:rPr>
        <w:t xml:space="preserve">opera al </w:t>
      </w:r>
      <w:proofErr w:type="spellStart"/>
      <w:r>
        <w:rPr>
          <w:b/>
        </w:rPr>
        <w:t>layer</w:t>
      </w:r>
      <w:proofErr w:type="spellEnd"/>
      <w:r>
        <w:rPr>
          <w:b/>
        </w:rPr>
        <w:t xml:space="preserve"> 2</w:t>
      </w:r>
      <w:r>
        <w:t>)</w:t>
      </w:r>
    </w:p>
    <w:p w14:paraId="00000029" w14:textId="77777777" w:rsidR="007E6CFC" w:rsidRDefault="00000000">
      <w:r>
        <w:t xml:space="preserve">(fanno la stessa </w:t>
      </w:r>
      <w:proofErr w:type="gramStart"/>
      <w:r>
        <w:t>cosa)-</w:t>
      </w:r>
      <w:proofErr w:type="gramEnd"/>
      <w:r>
        <w:t xml:space="preserve"> le info tag viaggiano solo su collegamenti </w:t>
      </w:r>
      <w:proofErr w:type="spellStart"/>
      <w:r>
        <w:t>trunk</w:t>
      </w:r>
      <w:proofErr w:type="spellEnd"/>
    </w:p>
    <w:p w14:paraId="0000002A" w14:textId="77777777" w:rsidR="007E6CFC" w:rsidRDefault="00000000">
      <w:pPr>
        <w:spacing w:after="0"/>
        <w:jc w:val="both"/>
        <w:rPr>
          <w:b/>
        </w:rPr>
      </w:pPr>
      <w:r>
        <w:rPr>
          <w:b/>
        </w:rPr>
        <w:t xml:space="preserve">38-Vlan </w:t>
      </w:r>
      <w:proofErr w:type="spellStart"/>
      <w:r>
        <w:rPr>
          <w:b/>
        </w:rPr>
        <w:t>trunk</w:t>
      </w:r>
      <w:proofErr w:type="spellEnd"/>
    </w:p>
    <w:p w14:paraId="0000002B" w14:textId="77777777" w:rsidR="007E6CFC" w:rsidRDefault="00000000">
      <w:pPr>
        <w:spacing w:after="0"/>
        <w:jc w:val="both"/>
      </w:pPr>
      <w:r>
        <w:t xml:space="preserve">Il </w:t>
      </w:r>
      <w:proofErr w:type="spellStart"/>
      <w:r>
        <w:t>Vlan</w:t>
      </w:r>
      <w:proofErr w:type="spellEnd"/>
      <w:r>
        <w:t xml:space="preserve"> </w:t>
      </w:r>
      <w:proofErr w:type="spellStart"/>
      <w:r>
        <w:t>Trunking</w:t>
      </w:r>
      <w:proofErr w:type="spellEnd"/>
      <w:r>
        <w:t xml:space="preserve"> </w:t>
      </w:r>
      <w:proofErr w:type="spellStart"/>
      <w:proofErr w:type="gramStart"/>
      <w:r>
        <w:t>Protocol</w:t>
      </w:r>
      <w:proofErr w:type="spellEnd"/>
      <w:r>
        <w:t>(</w:t>
      </w:r>
      <w:proofErr w:type="gramEnd"/>
      <w:r>
        <w:t xml:space="preserve">VTP) è un sistema/protocollo che diffonde le info di configurazione delle VLAN information e garantisce la consistenza delle configurazione delle VLAN all’interno di un singolo dominio amministrativo, il VTP manda gli annunci solo sulle </w:t>
      </w:r>
      <w:proofErr w:type="spellStart"/>
      <w:r>
        <w:t>trunk</w:t>
      </w:r>
      <w:proofErr w:type="spellEnd"/>
      <w:r>
        <w:t xml:space="preserve"> ports, i router bloccano la propagazione degli annunci VTP.</w:t>
      </w:r>
    </w:p>
    <w:p w14:paraId="0000002C" w14:textId="77777777" w:rsidR="007E6CFC" w:rsidRDefault="00000000">
      <w:pPr>
        <w:spacing w:after="0"/>
        <w:jc w:val="both"/>
      </w:pPr>
      <w:r>
        <w:t xml:space="preserve">Ci sono </w:t>
      </w:r>
      <w:proofErr w:type="gramStart"/>
      <w:r>
        <w:t>3</w:t>
      </w:r>
      <w:proofErr w:type="gramEnd"/>
      <w:r>
        <w:t xml:space="preserve"> modalità operative:</w:t>
      </w:r>
    </w:p>
    <w:p w14:paraId="0000002D" w14:textId="77777777" w:rsidR="007E6CFC" w:rsidRDefault="00000000">
      <w:pPr>
        <w:numPr>
          <w:ilvl w:val="0"/>
          <w:numId w:val="4"/>
        </w:numPr>
        <w:pBdr>
          <w:top w:val="nil"/>
          <w:left w:val="nil"/>
          <w:bottom w:val="nil"/>
          <w:right w:val="nil"/>
          <w:between w:val="nil"/>
        </w:pBdr>
        <w:spacing w:after="0"/>
        <w:jc w:val="both"/>
        <w:rPr>
          <w:color w:val="000000"/>
        </w:rPr>
      </w:pPr>
      <w:r>
        <w:rPr>
          <w:b/>
          <w:color w:val="000000"/>
        </w:rPr>
        <w:t>Server mode:</w:t>
      </w:r>
      <w:r>
        <w:rPr>
          <w:color w:val="000000"/>
        </w:rPr>
        <w:t xml:space="preserve"> possibile creare e rimuovere </w:t>
      </w:r>
      <w:proofErr w:type="spellStart"/>
      <w:r>
        <w:rPr>
          <w:color w:val="000000"/>
        </w:rPr>
        <w:t>VLANs</w:t>
      </w:r>
      <w:proofErr w:type="spellEnd"/>
    </w:p>
    <w:p w14:paraId="0000002E" w14:textId="77777777" w:rsidR="007E6CFC" w:rsidRDefault="00000000">
      <w:pPr>
        <w:numPr>
          <w:ilvl w:val="0"/>
          <w:numId w:val="4"/>
        </w:numPr>
        <w:pBdr>
          <w:top w:val="nil"/>
          <w:left w:val="nil"/>
          <w:bottom w:val="nil"/>
          <w:right w:val="nil"/>
          <w:between w:val="nil"/>
        </w:pBdr>
        <w:spacing w:after="0"/>
        <w:jc w:val="both"/>
        <w:rPr>
          <w:color w:val="000000"/>
        </w:rPr>
      </w:pPr>
      <w:r>
        <w:rPr>
          <w:b/>
          <w:color w:val="000000"/>
        </w:rPr>
        <w:t xml:space="preserve">Client mode: </w:t>
      </w:r>
      <w:r>
        <w:rPr>
          <w:color w:val="000000"/>
        </w:rPr>
        <w:t xml:space="preserve">non può modificare configurazioni </w:t>
      </w:r>
      <w:proofErr w:type="spellStart"/>
      <w:r>
        <w:rPr>
          <w:color w:val="000000"/>
        </w:rPr>
        <w:t>VLANs</w:t>
      </w:r>
      <w:proofErr w:type="spellEnd"/>
    </w:p>
    <w:p w14:paraId="0000002F" w14:textId="77777777" w:rsidR="007E6CFC" w:rsidRDefault="00000000">
      <w:pPr>
        <w:numPr>
          <w:ilvl w:val="0"/>
          <w:numId w:val="4"/>
        </w:numPr>
        <w:pBdr>
          <w:top w:val="nil"/>
          <w:left w:val="nil"/>
          <w:bottom w:val="nil"/>
          <w:right w:val="nil"/>
          <w:between w:val="nil"/>
        </w:pBdr>
        <w:spacing w:after="0"/>
        <w:jc w:val="both"/>
        <w:rPr>
          <w:color w:val="000000"/>
        </w:rPr>
      </w:pPr>
      <w:proofErr w:type="spellStart"/>
      <w:r>
        <w:rPr>
          <w:b/>
          <w:color w:val="000000"/>
        </w:rPr>
        <w:t>Transparent</w:t>
      </w:r>
      <w:proofErr w:type="spellEnd"/>
      <w:r>
        <w:rPr>
          <w:b/>
          <w:color w:val="000000"/>
        </w:rPr>
        <w:t>:</w:t>
      </w:r>
      <w:r>
        <w:rPr>
          <w:color w:val="000000"/>
        </w:rPr>
        <w:t xml:space="preserve"> possibile creare/rimuovere </w:t>
      </w:r>
      <w:proofErr w:type="spellStart"/>
      <w:r>
        <w:rPr>
          <w:color w:val="000000"/>
        </w:rPr>
        <w:t>VLANs</w:t>
      </w:r>
      <w:proofErr w:type="spellEnd"/>
      <w:r>
        <w:rPr>
          <w:color w:val="000000"/>
        </w:rPr>
        <w:t xml:space="preserve"> localmente, ignora e fai passare annunci VTP</w:t>
      </w:r>
    </w:p>
    <w:p w14:paraId="00000030" w14:textId="77777777" w:rsidR="007E6CFC" w:rsidRDefault="00000000">
      <w:pPr>
        <w:spacing w:after="0"/>
        <w:jc w:val="both"/>
      </w:pPr>
      <w:r>
        <w:t xml:space="preserve">Gli annunci sono inviati come trame </w:t>
      </w:r>
      <w:proofErr w:type="spellStart"/>
      <w:r>
        <w:t>multicast</w:t>
      </w:r>
      <w:proofErr w:type="spellEnd"/>
      <w:r>
        <w:t>:</w:t>
      </w:r>
    </w:p>
    <w:p w14:paraId="00000031" w14:textId="77777777" w:rsidR="007E6CFC" w:rsidRDefault="00000000">
      <w:pPr>
        <w:numPr>
          <w:ilvl w:val="0"/>
          <w:numId w:val="4"/>
        </w:numPr>
        <w:pBdr>
          <w:top w:val="nil"/>
          <w:left w:val="nil"/>
          <w:bottom w:val="nil"/>
          <w:right w:val="nil"/>
          <w:between w:val="nil"/>
        </w:pBdr>
        <w:spacing w:after="0"/>
        <w:jc w:val="both"/>
        <w:rPr>
          <w:color w:val="000000"/>
        </w:rPr>
      </w:pPr>
      <w:r>
        <w:rPr>
          <w:color w:val="000000"/>
        </w:rPr>
        <w:t>Periodicamente</w:t>
      </w:r>
    </w:p>
    <w:p w14:paraId="00000032" w14:textId="77777777" w:rsidR="007E6CFC" w:rsidRDefault="00000000">
      <w:pPr>
        <w:numPr>
          <w:ilvl w:val="0"/>
          <w:numId w:val="4"/>
        </w:numPr>
        <w:pBdr>
          <w:top w:val="nil"/>
          <w:left w:val="nil"/>
          <w:bottom w:val="nil"/>
          <w:right w:val="nil"/>
          <w:between w:val="nil"/>
        </w:pBdr>
        <w:spacing w:after="0"/>
        <w:jc w:val="both"/>
        <w:rPr>
          <w:color w:val="000000"/>
        </w:rPr>
      </w:pPr>
      <w:r>
        <w:rPr>
          <w:color w:val="000000"/>
        </w:rPr>
        <w:t>Su base richiesta</w:t>
      </w:r>
    </w:p>
    <w:p w14:paraId="00000033" w14:textId="77777777" w:rsidR="007E6CFC" w:rsidRDefault="00000000">
      <w:pPr>
        <w:numPr>
          <w:ilvl w:val="0"/>
          <w:numId w:val="4"/>
        </w:numPr>
        <w:pBdr>
          <w:top w:val="nil"/>
          <w:left w:val="nil"/>
          <w:bottom w:val="nil"/>
          <w:right w:val="nil"/>
          <w:between w:val="nil"/>
        </w:pBdr>
        <w:spacing w:after="0"/>
        <w:jc w:val="both"/>
        <w:rPr>
          <w:color w:val="000000"/>
        </w:rPr>
      </w:pPr>
      <w:r>
        <w:rPr>
          <w:color w:val="000000"/>
        </w:rPr>
        <w:t>In presenza di modifiche</w:t>
      </w:r>
    </w:p>
    <w:p w14:paraId="00000034" w14:textId="77777777" w:rsidR="007E6CFC" w:rsidRDefault="00000000">
      <w:pPr>
        <w:spacing w:after="0"/>
        <w:jc w:val="both"/>
      </w:pPr>
      <w:r>
        <w:t>(risolve in parte il problema dell’</w:t>
      </w:r>
      <w:proofErr w:type="spellStart"/>
      <w:r>
        <w:t>interscalabilità</w:t>
      </w:r>
      <w:proofErr w:type="spellEnd"/>
      <w:r>
        <w:t xml:space="preserve"> tra le VLAN)</w:t>
      </w:r>
    </w:p>
    <w:p w14:paraId="00000035" w14:textId="77777777" w:rsidR="007E6CFC" w:rsidRDefault="007E6CFC"/>
    <w:p w14:paraId="00000036" w14:textId="77777777" w:rsidR="007E6CFC" w:rsidRDefault="00000000">
      <w:r>
        <w:rPr>
          <w:b/>
        </w:rPr>
        <w:t>2 – Broadcast e Multicast</w:t>
      </w:r>
    </w:p>
    <w:p w14:paraId="00000037" w14:textId="77777777" w:rsidR="007E6CFC" w:rsidRDefault="00000000">
      <w:r>
        <w:t>Le reti “</w:t>
      </w:r>
      <w:r>
        <w:rPr>
          <w:b/>
        </w:rPr>
        <w:t>broadcast</w:t>
      </w:r>
      <w:r>
        <w:t>” consistono in un unico canale di comunicazione che è condiviso da tutti gli elaboratori.</w:t>
      </w:r>
    </w:p>
    <w:p w14:paraId="00000038" w14:textId="77777777" w:rsidR="007E6CFC" w:rsidRDefault="00000000">
      <w:r>
        <w:t>I pacchetti inviati da un elaboratore sono ricevuti da tutti gli altri elaboratori; un indirizzo all’interno specifica il destinatario.</w:t>
      </w:r>
    </w:p>
    <w:p w14:paraId="00000039" w14:textId="77777777" w:rsidR="007E6CFC" w:rsidRDefault="00000000">
      <w:proofErr w:type="gramStart"/>
      <w:r>
        <w:t>Le reti broadcast,</w:t>
      </w:r>
      <w:proofErr w:type="gramEnd"/>
      <w:r>
        <w:t xml:space="preserve"> consentono anche di inviare un pacchetto a tutti gli elaboratori, in questo caso parliamo di </w:t>
      </w:r>
      <w:r>
        <w:rPr>
          <w:b/>
        </w:rPr>
        <w:t>broadcasting.</w:t>
      </w:r>
    </w:p>
    <w:p w14:paraId="0000003A" w14:textId="77777777" w:rsidR="007E6CFC" w:rsidRDefault="00000000">
      <w:r>
        <w:t xml:space="preserve">Si parla invece di </w:t>
      </w:r>
      <w:proofErr w:type="spellStart"/>
      <w:r>
        <w:rPr>
          <w:b/>
        </w:rPr>
        <w:t>multicasting</w:t>
      </w:r>
      <w:proofErr w:type="spellEnd"/>
      <w:r>
        <w:t xml:space="preserve"> quando vogliamo inviare un pacchetto soltanto ad un sottoinsieme degli elaboratori, in questo caso solo gli elaboratori del suddetto sottoinsieme prendono in considerazione il pacchetto, che viene ignorato dagli altri.</w:t>
      </w:r>
    </w:p>
    <w:p w14:paraId="0000003B" w14:textId="77777777" w:rsidR="007E6CFC" w:rsidRDefault="00000000">
      <w:r>
        <w:t xml:space="preserve">In ciascun pacchetto è presente un bit che indica che si tratta di una trasmissione in </w:t>
      </w:r>
      <w:proofErr w:type="spellStart"/>
      <w:r>
        <w:t>multicasting</w:t>
      </w:r>
      <w:proofErr w:type="spellEnd"/>
      <w:r>
        <w:t>, mentre i rimanenti bit contengono l’indirizzo del gruppo destinatario ed i dati.</w:t>
      </w:r>
    </w:p>
    <w:p w14:paraId="0000003C" w14:textId="77777777" w:rsidR="007E6CFC" w:rsidRDefault="00000000">
      <w:pPr>
        <w:rPr>
          <w:b/>
        </w:rPr>
      </w:pPr>
      <w:r>
        <w:rPr>
          <w:b/>
        </w:rPr>
        <w:t>3 – Cos’è la metrica?</w:t>
      </w:r>
    </w:p>
    <w:p w14:paraId="0000003D" w14:textId="77777777" w:rsidR="007E6CFC" w:rsidRDefault="00000000">
      <w:r>
        <w:t xml:space="preserve">La </w:t>
      </w:r>
      <w:r>
        <w:rPr>
          <w:b/>
        </w:rPr>
        <w:t>metrica</w:t>
      </w:r>
      <w:r>
        <w:t xml:space="preserve"> interviene nella caratterizzazione di un percorso per l’instradamento di pacchetti tra due nodi; serve per selezionare il percorso “migliore” e definisce quindi l’algoritmo di instradamento (Hop </w:t>
      </w:r>
      <w:proofErr w:type="spellStart"/>
      <w:r>
        <w:t>Count</w:t>
      </w:r>
      <w:proofErr w:type="spellEnd"/>
      <w:r>
        <w:t xml:space="preserve">, Load, Delay, </w:t>
      </w:r>
      <w:proofErr w:type="spellStart"/>
      <w:r>
        <w:t>Bandwith</w:t>
      </w:r>
      <w:proofErr w:type="spellEnd"/>
      <w:r>
        <w:t>, etc.)</w:t>
      </w:r>
    </w:p>
    <w:p w14:paraId="0000003E" w14:textId="77777777" w:rsidR="007E6CFC" w:rsidRDefault="00000000">
      <w:pPr>
        <w:rPr>
          <w:b/>
        </w:rPr>
      </w:pPr>
      <w:r>
        <w:rPr>
          <w:b/>
        </w:rPr>
        <w:t>5</w:t>
      </w:r>
      <w:r>
        <w:t xml:space="preserve"> – </w:t>
      </w:r>
      <w:r>
        <w:rPr>
          <w:b/>
        </w:rPr>
        <w:t>Come si costruisce una Tabella di Routing?</w:t>
      </w:r>
    </w:p>
    <w:p w14:paraId="0000003F" w14:textId="77777777" w:rsidR="007E6CFC" w:rsidRDefault="00000000">
      <w:r>
        <w:lastRenderedPageBreak/>
        <w:t xml:space="preserve">Una tabella di instradamento (Routing </w:t>
      </w:r>
      <w:proofErr w:type="spellStart"/>
      <w:r>
        <w:t>Table</w:t>
      </w:r>
      <w:proofErr w:type="spellEnd"/>
      <w:r>
        <w:t>) raccoglie le informazioni necessarie per individuare il percorso ottimale verso tutte le possibili reti, è composta dai seguenti campi:</w:t>
      </w:r>
    </w:p>
    <w:p w14:paraId="00000040" w14:textId="77777777" w:rsidR="007E6CFC" w:rsidRDefault="00000000">
      <w:pPr>
        <w:numPr>
          <w:ilvl w:val="0"/>
          <w:numId w:val="5"/>
        </w:numPr>
        <w:pBdr>
          <w:top w:val="nil"/>
          <w:left w:val="nil"/>
          <w:bottom w:val="nil"/>
          <w:right w:val="nil"/>
          <w:between w:val="nil"/>
        </w:pBdr>
        <w:spacing w:after="0"/>
      </w:pPr>
      <w:r>
        <w:rPr>
          <w:b/>
          <w:color w:val="000000"/>
        </w:rPr>
        <w:t>Indirizzo IP di destinazione</w:t>
      </w:r>
      <w:r>
        <w:rPr>
          <w:color w:val="000000"/>
        </w:rPr>
        <w:t xml:space="preserve">: È il campo più importante contenuto nella Routing </w:t>
      </w:r>
      <w:proofErr w:type="spellStart"/>
      <w:r>
        <w:rPr>
          <w:color w:val="000000"/>
        </w:rPr>
        <w:t>Table</w:t>
      </w:r>
      <w:proofErr w:type="spellEnd"/>
      <w:r>
        <w:rPr>
          <w:color w:val="000000"/>
        </w:rPr>
        <w:t xml:space="preserve">, quando un router riceve un pacchetto dati attraverso la sua porta di IN, controlla nella propria tabella di </w:t>
      </w:r>
      <w:proofErr w:type="spellStart"/>
      <w:r>
        <w:rPr>
          <w:color w:val="000000"/>
        </w:rPr>
        <w:t>routing</w:t>
      </w:r>
      <w:proofErr w:type="spellEnd"/>
      <w:r>
        <w:rPr>
          <w:color w:val="000000"/>
        </w:rPr>
        <w:t xml:space="preserve"> se esiste una entry per tale destinazione, ed in caso affermativo inoltra il flusso dati nella corrispondente porta di OUT.</w:t>
      </w:r>
    </w:p>
    <w:p w14:paraId="00000041" w14:textId="77777777" w:rsidR="007E6CFC" w:rsidRDefault="00000000">
      <w:pPr>
        <w:numPr>
          <w:ilvl w:val="0"/>
          <w:numId w:val="5"/>
        </w:numPr>
        <w:pBdr>
          <w:top w:val="nil"/>
          <w:left w:val="nil"/>
          <w:bottom w:val="nil"/>
          <w:right w:val="nil"/>
          <w:between w:val="nil"/>
        </w:pBdr>
        <w:spacing w:after="0"/>
      </w:pPr>
      <w:r>
        <w:rPr>
          <w:b/>
          <w:color w:val="000000"/>
        </w:rPr>
        <w:t>Metrica</w:t>
      </w:r>
      <w:r>
        <w:rPr>
          <w:color w:val="000000"/>
        </w:rPr>
        <w:t xml:space="preserve">: Definisce l’algoritmo di instradamento (Hop </w:t>
      </w:r>
      <w:proofErr w:type="spellStart"/>
      <w:r>
        <w:rPr>
          <w:color w:val="000000"/>
        </w:rPr>
        <w:t>Count</w:t>
      </w:r>
      <w:proofErr w:type="spellEnd"/>
      <w:r>
        <w:rPr>
          <w:color w:val="000000"/>
        </w:rPr>
        <w:t xml:space="preserve">, Load, Delay, </w:t>
      </w:r>
      <w:proofErr w:type="spellStart"/>
      <w:r>
        <w:rPr>
          <w:color w:val="000000"/>
        </w:rPr>
        <w:t>Bandwith</w:t>
      </w:r>
      <w:proofErr w:type="spellEnd"/>
      <w:r>
        <w:rPr>
          <w:color w:val="000000"/>
        </w:rPr>
        <w:t>, ecc.)</w:t>
      </w:r>
    </w:p>
    <w:p w14:paraId="00000042" w14:textId="77777777" w:rsidR="007E6CFC" w:rsidRDefault="00000000">
      <w:pPr>
        <w:numPr>
          <w:ilvl w:val="0"/>
          <w:numId w:val="5"/>
        </w:numPr>
        <w:pBdr>
          <w:top w:val="nil"/>
          <w:left w:val="nil"/>
          <w:bottom w:val="nil"/>
          <w:right w:val="nil"/>
          <w:between w:val="nil"/>
        </w:pBdr>
        <w:spacing w:after="0"/>
      </w:pPr>
      <w:r>
        <w:rPr>
          <w:b/>
          <w:color w:val="000000"/>
        </w:rPr>
        <w:t>Indirizzo del router di Next Hop</w:t>
      </w:r>
      <w:r>
        <w:rPr>
          <w:color w:val="000000"/>
        </w:rPr>
        <w:t>: È l’indirizzo del router successivo per raggiungere la rete di destinazione</w:t>
      </w:r>
    </w:p>
    <w:p w14:paraId="00000043" w14:textId="77777777" w:rsidR="007E6CFC" w:rsidRDefault="00000000">
      <w:pPr>
        <w:numPr>
          <w:ilvl w:val="0"/>
          <w:numId w:val="5"/>
        </w:numPr>
        <w:pBdr>
          <w:top w:val="nil"/>
          <w:left w:val="nil"/>
          <w:bottom w:val="nil"/>
          <w:right w:val="nil"/>
          <w:between w:val="nil"/>
        </w:pBdr>
        <w:spacing w:after="0"/>
      </w:pPr>
      <w:r>
        <w:rPr>
          <w:b/>
          <w:color w:val="000000"/>
        </w:rPr>
        <w:t>Interface:</w:t>
      </w:r>
      <w:r>
        <w:rPr>
          <w:color w:val="000000"/>
        </w:rPr>
        <w:t xml:space="preserve"> Interfaccia del router attraverso cui deve essere instradato il pacchetto verso il </w:t>
      </w:r>
      <w:proofErr w:type="spellStart"/>
      <w:r>
        <w:rPr>
          <w:color w:val="000000"/>
        </w:rPr>
        <w:t>next</w:t>
      </w:r>
      <w:proofErr w:type="spellEnd"/>
      <w:r>
        <w:rPr>
          <w:color w:val="000000"/>
        </w:rPr>
        <w:t xml:space="preserve"> hop</w:t>
      </w:r>
    </w:p>
    <w:p w14:paraId="00000044" w14:textId="77777777" w:rsidR="007E6CFC" w:rsidRDefault="00000000">
      <w:pPr>
        <w:numPr>
          <w:ilvl w:val="0"/>
          <w:numId w:val="5"/>
        </w:numPr>
        <w:pBdr>
          <w:top w:val="nil"/>
          <w:left w:val="nil"/>
          <w:bottom w:val="nil"/>
          <w:right w:val="nil"/>
          <w:between w:val="nil"/>
        </w:pBdr>
      </w:pPr>
      <w:r>
        <w:rPr>
          <w:b/>
          <w:color w:val="000000"/>
        </w:rPr>
        <w:t>Timer:</w:t>
      </w:r>
      <w:r>
        <w:rPr>
          <w:color w:val="000000"/>
        </w:rPr>
        <w:t xml:space="preserve"> Scandisce temporalmente ogni quanto tempo inviare gli updates ad i router vicini</w:t>
      </w:r>
    </w:p>
    <w:p w14:paraId="00000045" w14:textId="77777777" w:rsidR="007E6CFC" w:rsidRDefault="007E6CFC"/>
    <w:p w14:paraId="00000046" w14:textId="77777777" w:rsidR="007E6CFC" w:rsidRDefault="00000000">
      <w:pPr>
        <w:rPr>
          <w:b/>
        </w:rPr>
      </w:pPr>
      <w:r>
        <w:rPr>
          <w:b/>
        </w:rPr>
        <w:t>6 – Protocolli a finestra scorrevole</w:t>
      </w:r>
    </w:p>
    <w:p w14:paraId="00000047" w14:textId="77777777" w:rsidR="007E6CFC" w:rsidRDefault="00000000">
      <w:pPr>
        <w:spacing w:after="0"/>
        <w:jc w:val="both"/>
        <w:rPr>
          <w:b/>
        </w:rPr>
      </w:pPr>
      <w:r>
        <w:t>I protocolli a finestra scorrevole (sliding window) permettono di inviare più di un</w:t>
      </w:r>
      <w:r>
        <w:rPr>
          <w:b/>
        </w:rPr>
        <w:t xml:space="preserve"> </w:t>
      </w:r>
      <w:r>
        <w:t>frame prima di fermarsi per attendere il riscontro poiché’ in ricezione possono arrivare più frame consecutivi, i frame devono essere numerati per garantire in ricezione che non si siano persi frame: saranno dedicati n</w:t>
      </w:r>
      <w:r>
        <w:rPr>
          <w:b/>
        </w:rPr>
        <w:t xml:space="preserve"> </w:t>
      </w:r>
      <w:r>
        <w:t>bit di controllo per la numerazione.</w:t>
      </w:r>
    </w:p>
    <w:p w14:paraId="00000048" w14:textId="77777777" w:rsidR="007E6CFC" w:rsidRDefault="00000000">
      <w:pPr>
        <w:spacing w:after="0"/>
        <w:jc w:val="both"/>
      </w:pPr>
      <w:r>
        <w:t>In ricezione non è necessario riscontrare tutti i frame: il ricevente può attendere di ricevere un certo numero di frame prima di inviare un solo riscontro cumulativo.</w:t>
      </w:r>
    </w:p>
    <w:p w14:paraId="00000049" w14:textId="77777777" w:rsidR="007E6CFC" w:rsidRDefault="007E6CFC">
      <w:pPr>
        <w:spacing w:after="0"/>
        <w:jc w:val="both"/>
      </w:pPr>
    </w:p>
    <w:p w14:paraId="0000004A" w14:textId="77777777" w:rsidR="007E6CFC" w:rsidRDefault="00000000">
      <w:pPr>
        <w:spacing w:after="0"/>
        <w:jc w:val="both"/>
      </w:pPr>
      <w:r>
        <w:t>Per non avere sovrapposizione dei numeri identificativi tra i frame in attesa di riscontro, questi non dovranno essere in numero maggiore di 2</w:t>
      </w:r>
      <w:proofErr w:type="gramStart"/>
      <w:r>
        <w:rPr>
          <w:vertAlign w:val="superscript"/>
        </w:rPr>
        <w:t>n</w:t>
      </w:r>
      <w:r>
        <w:t>(</w:t>
      </w:r>
      <w:proofErr w:type="gramEnd"/>
      <w:r>
        <w:t>quindi saranno numerati da 0 a 2</w:t>
      </w:r>
      <w:r>
        <w:rPr>
          <w:vertAlign w:val="superscript"/>
        </w:rPr>
        <w:t>n</w:t>
      </w:r>
      <w:r>
        <w:t>-1), quindi si avrà sempre W ≤ 2</w:t>
      </w:r>
      <w:r>
        <w:rPr>
          <w:vertAlign w:val="superscript"/>
        </w:rPr>
        <w:t>n</w:t>
      </w:r>
      <w:r>
        <w:t xml:space="preserve">; in funzione del protocollo usato si potranno avere restrizioni maggiori come per il </w:t>
      </w:r>
      <w:proofErr w:type="spellStart"/>
      <w:r>
        <w:rPr>
          <w:b/>
        </w:rPr>
        <w:t>selective</w:t>
      </w:r>
      <w:proofErr w:type="spellEnd"/>
      <w:r>
        <w:rPr>
          <w:b/>
        </w:rPr>
        <w:t xml:space="preserve"> </w:t>
      </w:r>
      <w:proofErr w:type="spellStart"/>
      <w:r>
        <w:rPr>
          <w:b/>
        </w:rPr>
        <w:t>reject</w:t>
      </w:r>
      <w:proofErr w:type="spellEnd"/>
      <w:r>
        <w:rPr>
          <w:b/>
        </w:rPr>
        <w:t xml:space="preserve"> </w:t>
      </w:r>
      <w:r>
        <w:t>che avrà la finestra W≤2</w:t>
      </w:r>
      <w:r>
        <w:rPr>
          <w:vertAlign w:val="superscript"/>
        </w:rPr>
        <w:t>(n-1)</w:t>
      </w:r>
      <w:r>
        <w:t xml:space="preserve"> (quindi la metà dello spazio di indirizzamento dei frame)</w:t>
      </w:r>
    </w:p>
    <w:p w14:paraId="0000004B" w14:textId="77777777" w:rsidR="007E6CFC" w:rsidRDefault="007E6CFC">
      <w:pPr>
        <w:spacing w:after="0"/>
      </w:pPr>
    </w:p>
    <w:p w14:paraId="0000004C" w14:textId="77777777" w:rsidR="007E6CFC" w:rsidRPr="00D75C70" w:rsidRDefault="00000000">
      <w:pPr>
        <w:spacing w:after="0"/>
        <w:rPr>
          <w:b/>
          <w:lang w:val="en-US"/>
        </w:rPr>
      </w:pPr>
      <w:r w:rsidRPr="00D75C70">
        <w:rPr>
          <w:b/>
          <w:lang w:val="en-US"/>
        </w:rPr>
        <w:t xml:space="preserve">7 - </w:t>
      </w:r>
      <w:proofErr w:type="spellStart"/>
      <w:r w:rsidRPr="00D75C70">
        <w:rPr>
          <w:b/>
          <w:lang w:val="en-US"/>
        </w:rPr>
        <w:t>Differenze</w:t>
      </w:r>
      <w:proofErr w:type="spellEnd"/>
      <w:r w:rsidRPr="00D75C70">
        <w:rPr>
          <w:b/>
          <w:lang w:val="en-US"/>
        </w:rPr>
        <w:t xml:space="preserve"> </w:t>
      </w:r>
      <w:proofErr w:type="spellStart"/>
      <w:r w:rsidRPr="00D75C70">
        <w:rPr>
          <w:b/>
          <w:lang w:val="en-US"/>
        </w:rPr>
        <w:t>tra</w:t>
      </w:r>
      <w:proofErr w:type="spellEnd"/>
      <w:r w:rsidRPr="00D75C70">
        <w:rPr>
          <w:b/>
          <w:lang w:val="en-US"/>
        </w:rPr>
        <w:t xml:space="preserve"> switch e switch Layer 3</w:t>
      </w:r>
    </w:p>
    <w:p w14:paraId="0000004D" w14:textId="77777777" w:rsidR="007E6CFC" w:rsidRDefault="00000000">
      <w:pPr>
        <w:spacing w:after="0"/>
      </w:pPr>
      <w:r>
        <w:t>Uno switch è un dispositivo di rete che agisce instradando i frame ricevuti e dirigendoli verso il dispositivo corretto.</w:t>
      </w:r>
    </w:p>
    <w:p w14:paraId="0000004E" w14:textId="77777777" w:rsidR="007E6CFC" w:rsidRDefault="00000000">
      <w:pPr>
        <w:spacing w:after="0"/>
      </w:pPr>
      <w:r>
        <w:t>Quindi uno switch opera tra dispositivi della stessa rete; mentre uno Switch Layer 3 svolge la stessa funzione, operando su più reti.</w:t>
      </w:r>
    </w:p>
    <w:p w14:paraId="0000004F" w14:textId="77777777" w:rsidR="007E6CFC" w:rsidRDefault="00000000">
      <w:pPr>
        <w:spacing w:after="0"/>
        <w:jc w:val="both"/>
        <w:rPr>
          <w:b/>
        </w:rPr>
      </w:pPr>
      <w:r>
        <w:rPr>
          <w:b/>
        </w:rPr>
        <w:t xml:space="preserve">56-Differenza tra switch </w:t>
      </w:r>
      <w:proofErr w:type="spellStart"/>
      <w:r>
        <w:rPr>
          <w:b/>
        </w:rPr>
        <w:t>layer</w:t>
      </w:r>
      <w:proofErr w:type="spellEnd"/>
      <w:r>
        <w:rPr>
          <w:b/>
        </w:rPr>
        <w:t xml:space="preserve"> 2 e </w:t>
      </w:r>
      <w:proofErr w:type="spellStart"/>
      <w:r>
        <w:rPr>
          <w:b/>
        </w:rPr>
        <w:t>layer</w:t>
      </w:r>
      <w:proofErr w:type="spellEnd"/>
      <w:r>
        <w:rPr>
          <w:b/>
        </w:rPr>
        <w:t xml:space="preserve"> 3</w:t>
      </w:r>
    </w:p>
    <w:p w14:paraId="00000050" w14:textId="77777777" w:rsidR="007E6CFC" w:rsidRDefault="00000000">
      <w:pPr>
        <w:spacing w:after="0"/>
        <w:jc w:val="both"/>
      </w:pPr>
      <w:r>
        <w:t>Lo switch tradizionale opera al livello Data link (</w:t>
      </w:r>
      <w:proofErr w:type="spellStart"/>
      <w:r>
        <w:t>layer</w:t>
      </w:r>
      <w:proofErr w:type="spellEnd"/>
      <w:r>
        <w:t xml:space="preserve"> 2) mentre lo switch che opera al livello rete (</w:t>
      </w:r>
      <w:proofErr w:type="spellStart"/>
      <w:r>
        <w:t>layer</w:t>
      </w:r>
      <w:proofErr w:type="spellEnd"/>
      <w:r>
        <w:t xml:space="preserve"> 3) integra funzioni di livello 3 </w:t>
      </w:r>
    </w:p>
    <w:p w14:paraId="00000051" w14:textId="77777777" w:rsidR="007E6CFC" w:rsidRDefault="007E6CFC">
      <w:pPr>
        <w:spacing w:after="0"/>
        <w:jc w:val="both"/>
      </w:pPr>
    </w:p>
    <w:p w14:paraId="00000052" w14:textId="77777777" w:rsidR="007E6CFC" w:rsidRDefault="00000000">
      <w:pPr>
        <w:spacing w:after="0"/>
        <w:jc w:val="both"/>
        <w:rPr>
          <w:b/>
        </w:rPr>
      </w:pPr>
      <w:r>
        <w:rPr>
          <w:b/>
        </w:rPr>
        <w:t>51-Differenza tra ripetitore- switch e router</w:t>
      </w:r>
    </w:p>
    <w:p w14:paraId="00000053" w14:textId="77777777" w:rsidR="007E6CFC" w:rsidRDefault="00000000">
      <w:pPr>
        <w:spacing w:after="0"/>
        <w:jc w:val="both"/>
      </w:pPr>
      <w:r>
        <w:t xml:space="preserve">Un ripetitore opera al livello fisico amplificando e ritrasmettendo il segnale in modo bidirezionale, ha più porte (&gt;2) ed è spesso definito </w:t>
      </w:r>
      <w:r>
        <w:rPr>
          <w:b/>
        </w:rPr>
        <w:t>hub</w:t>
      </w:r>
      <w:r>
        <w:t xml:space="preserve">, uno </w:t>
      </w:r>
      <w:r>
        <w:rPr>
          <w:b/>
        </w:rPr>
        <w:t>Switch</w:t>
      </w:r>
      <w:r>
        <w:t xml:space="preserve"> permette di interconnettere più LAN mantenendo la suddivisione a livello data link, si possono collegare LAN operanti con protocolli diversi e si creano domini di collisione separati diminuendo il carico di ciascuna sottorete. </w:t>
      </w:r>
      <w:r>
        <w:rPr>
          <w:b/>
        </w:rPr>
        <w:t>Router</w:t>
      </w:r>
      <w:r>
        <w:t xml:space="preserve"> invece è considerata come una stazione intermedia che opera al livello </w:t>
      </w:r>
      <w:proofErr w:type="gramStart"/>
      <w:r>
        <w:t>3</w:t>
      </w:r>
      <w:proofErr w:type="gramEnd"/>
      <w:r>
        <w:t xml:space="preserve"> e inoltra i pacchetti attraverso sottoreti diverse permettendo l’interoperabilità a livello di indirizzamento.</w:t>
      </w:r>
    </w:p>
    <w:p w14:paraId="00000054" w14:textId="77777777" w:rsidR="007E6CFC" w:rsidRDefault="007E6CFC">
      <w:pPr>
        <w:spacing w:after="0"/>
        <w:jc w:val="both"/>
      </w:pPr>
    </w:p>
    <w:p w14:paraId="00000055" w14:textId="77777777" w:rsidR="007E6CFC" w:rsidRDefault="00000000">
      <w:pPr>
        <w:spacing w:after="0"/>
        <w:rPr>
          <w:u w:val="single"/>
        </w:rPr>
      </w:pPr>
      <w:r>
        <w:rPr>
          <w:b/>
        </w:rPr>
        <w:t>14-Differenza tra Switch (livello data link) e ripetitore (livello fisico)</w:t>
      </w:r>
    </w:p>
    <w:p w14:paraId="00000056" w14:textId="77777777" w:rsidR="007E6CFC" w:rsidRDefault="00000000">
      <w:r>
        <w:t>Il ripetitore opera al livello fisico, e permette la ritrasmissione del segnale in modo bidirezionale; lo Switch invece, opera a livello data link e permette di connettere più LAN.</w:t>
      </w:r>
    </w:p>
    <w:p w14:paraId="00000057" w14:textId="77777777" w:rsidR="007E6CFC" w:rsidRDefault="007E6CFC"/>
    <w:p w14:paraId="00000058" w14:textId="77777777" w:rsidR="007E6CFC" w:rsidRDefault="00000000">
      <w:pPr>
        <w:rPr>
          <w:b/>
        </w:rPr>
      </w:pPr>
      <w:r>
        <w:rPr>
          <w:b/>
        </w:rPr>
        <w:lastRenderedPageBreak/>
        <w:t>15- Come fa lo switch ad imparare le informazioni di chi sta da una parte e di chi sta dall’altra?</w:t>
      </w:r>
    </w:p>
    <w:p w14:paraId="00000059" w14:textId="77777777" w:rsidR="007E6CFC" w:rsidRDefault="00000000">
      <w:proofErr w:type="gramStart"/>
      <w:r>
        <w:t>Lo switch,</w:t>
      </w:r>
      <w:proofErr w:type="gramEnd"/>
      <w:r>
        <w:t xml:space="preserve"> riesce ad imparare le informazioni del mittente e del destinatario attraverso l’uso dell’indirizzo MAC, selezione i frame ricevuti e li dirige verso il dispositivo corretto, leggendo il MAC di destinazione.</w:t>
      </w:r>
    </w:p>
    <w:p w14:paraId="0000005A" w14:textId="77777777" w:rsidR="007E6CFC" w:rsidRDefault="00000000">
      <w:r>
        <w:t>L’instradamento avviene per mezzo di una corrispondenza univoca porta-indirizzo.</w:t>
      </w:r>
    </w:p>
    <w:p w14:paraId="0000005B" w14:textId="77777777" w:rsidR="007E6CFC" w:rsidRDefault="00000000">
      <w:pPr>
        <w:spacing w:after="0"/>
        <w:rPr>
          <w:b/>
        </w:rPr>
      </w:pPr>
      <w:r>
        <w:rPr>
          <w:b/>
        </w:rPr>
        <w:t xml:space="preserve">16- Con lo switch, come si gestiscono i loop nella broadcast </w:t>
      </w:r>
      <w:proofErr w:type="spellStart"/>
      <w:r>
        <w:rPr>
          <w:b/>
        </w:rPr>
        <w:t>storm</w:t>
      </w:r>
      <w:proofErr w:type="spellEnd"/>
      <w:r>
        <w:rPr>
          <w:b/>
        </w:rPr>
        <w:t>? C’è un protocollo che usiamo? (</w:t>
      </w:r>
      <w:proofErr w:type="spellStart"/>
      <w:r>
        <w:rPr>
          <w:b/>
        </w:rPr>
        <w:t>spanning-tree</w:t>
      </w:r>
      <w:proofErr w:type="spellEnd"/>
      <w:r>
        <w:rPr>
          <w:b/>
        </w:rPr>
        <w:t xml:space="preserve"> </w:t>
      </w:r>
      <w:proofErr w:type="spellStart"/>
      <w:r>
        <w:rPr>
          <w:b/>
        </w:rPr>
        <w:t>protocol</w:t>
      </w:r>
      <w:proofErr w:type="spellEnd"/>
      <w:r>
        <w:rPr>
          <w:b/>
        </w:rPr>
        <w:t>)</w:t>
      </w:r>
    </w:p>
    <w:p w14:paraId="0000005C" w14:textId="77777777" w:rsidR="007E6CFC" w:rsidRDefault="007E6CFC">
      <w:pPr>
        <w:spacing w:after="0"/>
      </w:pPr>
    </w:p>
    <w:p w14:paraId="0000005D" w14:textId="77777777" w:rsidR="007E6CFC" w:rsidRDefault="00000000">
      <w:pPr>
        <w:spacing w:after="0"/>
      </w:pPr>
      <w:r>
        <w:t xml:space="preserve">Si, utilizziamo il protocollo </w:t>
      </w:r>
      <w:proofErr w:type="spellStart"/>
      <w:r>
        <w:t>spanning-tree</w:t>
      </w:r>
      <w:proofErr w:type="spellEnd"/>
      <w:r>
        <w:t xml:space="preserve"> che mantiene inattive alcune interfacce in modo da garantire che la rete rimanga connessa ma priva di loop.</w:t>
      </w:r>
    </w:p>
    <w:p w14:paraId="0000005E" w14:textId="77777777" w:rsidR="007E6CFC" w:rsidRDefault="007E6CFC">
      <w:pPr>
        <w:spacing w:after="0"/>
      </w:pPr>
    </w:p>
    <w:p w14:paraId="0000005F" w14:textId="77777777" w:rsidR="007E6CFC" w:rsidRDefault="00000000">
      <w:pPr>
        <w:spacing w:after="0"/>
        <w:rPr>
          <w:b/>
        </w:rPr>
      </w:pPr>
      <w:r>
        <w:rPr>
          <w:b/>
        </w:rPr>
        <w:t xml:space="preserve">19- Cos’è e come funziona lo </w:t>
      </w:r>
      <w:proofErr w:type="spellStart"/>
      <w:r>
        <w:rPr>
          <w:b/>
        </w:rPr>
        <w:t>spanning-tree</w:t>
      </w:r>
      <w:proofErr w:type="spellEnd"/>
      <w:r>
        <w:rPr>
          <w:b/>
        </w:rPr>
        <w:t xml:space="preserve"> </w:t>
      </w:r>
      <w:proofErr w:type="spellStart"/>
      <w:r>
        <w:rPr>
          <w:b/>
        </w:rPr>
        <w:t>protocol</w:t>
      </w:r>
      <w:proofErr w:type="spellEnd"/>
      <w:r>
        <w:rPr>
          <w:noProof/>
        </w:rPr>
        <w:drawing>
          <wp:anchor distT="0" distB="0" distL="114300" distR="114300" simplePos="0" relativeHeight="251658240" behindDoc="0" locked="0" layoutInCell="1" hidden="0" allowOverlap="1">
            <wp:simplePos x="0" y="0"/>
            <wp:positionH relativeFrom="column">
              <wp:posOffset>348</wp:posOffset>
            </wp:positionH>
            <wp:positionV relativeFrom="paragraph">
              <wp:posOffset>3752</wp:posOffset>
            </wp:positionV>
            <wp:extent cx="3108828" cy="1921164"/>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08828" cy="1921164"/>
                    </a:xfrm>
                    <a:prstGeom prst="rect">
                      <a:avLst/>
                    </a:prstGeom>
                    <a:ln/>
                  </pic:spPr>
                </pic:pic>
              </a:graphicData>
            </a:graphic>
          </wp:anchor>
        </w:drawing>
      </w:r>
    </w:p>
    <w:p w14:paraId="00000060" w14:textId="77777777" w:rsidR="007E6CFC" w:rsidRDefault="00000000">
      <w:pPr>
        <w:spacing w:after="0"/>
      </w:pPr>
      <w:r>
        <w:t>L’STP è un protocollo “loop free” utilizzato per realizzare reti con percorsi ridondanti utilizzando tecnologie di livello datalink.</w:t>
      </w:r>
    </w:p>
    <w:p w14:paraId="00000061" w14:textId="77777777" w:rsidR="007E6CFC" w:rsidRDefault="00000000">
      <w:pPr>
        <w:spacing w:after="0"/>
      </w:pPr>
      <w:r>
        <w:t xml:space="preserve">Serve ad eliminare i problemi </w:t>
      </w:r>
      <w:proofErr w:type="spellStart"/>
      <w:r>
        <w:t>dl</w:t>
      </w:r>
      <w:proofErr w:type="spellEnd"/>
      <w:r>
        <w:t xml:space="preserve"> loop, broadcast storming e duplicate frame. </w:t>
      </w:r>
    </w:p>
    <w:p w14:paraId="00000062" w14:textId="77777777" w:rsidR="007E6CFC" w:rsidRDefault="007E6CFC">
      <w:pPr>
        <w:spacing w:after="0"/>
      </w:pPr>
    </w:p>
    <w:p w14:paraId="00000063" w14:textId="77777777" w:rsidR="007E6CFC" w:rsidRDefault="007E6CFC">
      <w:pPr>
        <w:spacing w:after="0"/>
        <w:rPr>
          <w:b/>
        </w:rPr>
      </w:pPr>
    </w:p>
    <w:p w14:paraId="00000064" w14:textId="77777777" w:rsidR="007E6CFC" w:rsidRDefault="007E6CFC">
      <w:pPr>
        <w:spacing w:after="0"/>
        <w:rPr>
          <w:b/>
        </w:rPr>
      </w:pPr>
    </w:p>
    <w:p w14:paraId="00000065" w14:textId="77777777" w:rsidR="007E6CFC" w:rsidRDefault="007E6CFC">
      <w:pPr>
        <w:spacing w:after="0"/>
        <w:rPr>
          <w:b/>
        </w:rPr>
      </w:pPr>
    </w:p>
    <w:p w14:paraId="00000066" w14:textId="77777777" w:rsidR="007E6CFC" w:rsidRDefault="007E6CFC">
      <w:pPr>
        <w:spacing w:after="0"/>
        <w:rPr>
          <w:b/>
        </w:rPr>
      </w:pPr>
    </w:p>
    <w:p w14:paraId="00000067" w14:textId="77777777" w:rsidR="007E6CFC" w:rsidRDefault="007E6CFC">
      <w:pPr>
        <w:spacing w:after="0"/>
        <w:rPr>
          <w:b/>
        </w:rPr>
      </w:pPr>
    </w:p>
    <w:p w14:paraId="00000068" w14:textId="77777777" w:rsidR="007E6CFC" w:rsidRDefault="00000000">
      <w:pPr>
        <w:spacing w:after="0"/>
        <w:jc w:val="both"/>
        <w:rPr>
          <w:b/>
        </w:rPr>
      </w:pPr>
      <w:r>
        <w:rPr>
          <w:b/>
        </w:rPr>
        <w:t>8 – Com’è fatta e su cosa si basa la fibra ottica?</w:t>
      </w:r>
    </w:p>
    <w:p w14:paraId="00000069" w14:textId="77777777" w:rsidR="007E6CFC" w:rsidRDefault="00000000">
      <w:pPr>
        <w:spacing w:after="0"/>
      </w:pPr>
      <w:r>
        <w:t xml:space="preserve">La fibra ottica consiste in un cavo composto da un’anima trasparente di silicio avvolto in un rivestimento di vetro, la parte in vetro viene poi ricoperta da una guaina nera, si basa sulla rifrazione, può essere </w:t>
      </w:r>
      <w:proofErr w:type="spellStart"/>
      <w:r>
        <w:t>monomodale</w:t>
      </w:r>
      <w:proofErr w:type="spellEnd"/>
      <w:r>
        <w:t xml:space="preserve"> e multimodale, la migliore tra le due è la </w:t>
      </w:r>
      <w:proofErr w:type="spellStart"/>
      <w:r>
        <w:t>monomodale</w:t>
      </w:r>
      <w:proofErr w:type="spellEnd"/>
      <w:r>
        <w:t xml:space="preserve"> perché è diretta.</w:t>
      </w:r>
    </w:p>
    <w:p w14:paraId="0000006A" w14:textId="77777777" w:rsidR="007E6CFC" w:rsidRDefault="007E6CFC">
      <w:pPr>
        <w:spacing w:after="0"/>
      </w:pPr>
    </w:p>
    <w:p w14:paraId="0000006B" w14:textId="77777777" w:rsidR="007E6CFC" w:rsidRDefault="00000000">
      <w:pPr>
        <w:spacing w:after="0"/>
        <w:rPr>
          <w:b/>
        </w:rPr>
      </w:pPr>
      <w:r>
        <w:rPr>
          <w:b/>
        </w:rPr>
        <w:t>9 – Perché preferiamo la fibra ottica al rame?</w:t>
      </w:r>
    </w:p>
    <w:p w14:paraId="0000006C" w14:textId="77777777" w:rsidR="007E6CFC" w:rsidRDefault="00000000">
      <w:pPr>
        <w:spacing w:after="0"/>
      </w:pPr>
      <w:r>
        <w:t>La fibra ottica è da preferire al rame, poiché è immune dai disturbi elettrici/radio/climatici, ha un’ampia capacità di banda e un elevata velocità di trasmissione.</w:t>
      </w:r>
    </w:p>
    <w:p w14:paraId="0000006D" w14:textId="77777777" w:rsidR="007E6CFC" w:rsidRDefault="007E6CFC">
      <w:pPr>
        <w:spacing w:after="0"/>
      </w:pPr>
    </w:p>
    <w:p w14:paraId="0000006E" w14:textId="77777777" w:rsidR="007E6CFC" w:rsidRDefault="00000000">
      <w:pPr>
        <w:spacing w:after="0"/>
        <w:jc w:val="both"/>
        <w:rPr>
          <w:b/>
        </w:rPr>
      </w:pPr>
      <w:r>
        <w:rPr>
          <w:b/>
        </w:rPr>
        <w:t xml:space="preserve">37-Fibra </w:t>
      </w:r>
      <w:proofErr w:type="spellStart"/>
      <w:r>
        <w:rPr>
          <w:b/>
        </w:rPr>
        <w:t>monomodale</w:t>
      </w:r>
      <w:proofErr w:type="spellEnd"/>
      <w:r>
        <w:rPr>
          <w:b/>
        </w:rPr>
        <w:t xml:space="preserve"> e multimodale</w:t>
      </w:r>
    </w:p>
    <w:p w14:paraId="0000006F" w14:textId="77777777" w:rsidR="007E6CFC" w:rsidRDefault="00000000">
      <w:pPr>
        <w:spacing w:after="0"/>
        <w:jc w:val="both"/>
      </w:pPr>
      <w:r>
        <w:t>All’interno di una fibra la luce può propagarsi in accordo a diversi modi (fasci di fotoni) simultanei o non simultanei in dipendenza dal tipo di fibra utilizzata:</w:t>
      </w:r>
    </w:p>
    <w:p w14:paraId="00000070" w14:textId="77777777" w:rsidR="007E6CFC" w:rsidRDefault="00000000">
      <w:pPr>
        <w:spacing w:after="0"/>
        <w:jc w:val="both"/>
      </w:pPr>
      <w:r>
        <w:t>-</w:t>
      </w:r>
      <w:r>
        <w:rPr>
          <w:b/>
        </w:rPr>
        <w:t>fibre ottiche multimodali:</w:t>
      </w:r>
      <w:r>
        <w:t xml:space="preserve"> vi è la propagazione secondo diversi modi e percorsi simultanei</w:t>
      </w:r>
    </w:p>
    <w:p w14:paraId="00000071" w14:textId="77777777" w:rsidR="007E6CFC" w:rsidRDefault="00000000">
      <w:pPr>
        <w:spacing w:after="0"/>
        <w:jc w:val="both"/>
      </w:pPr>
      <w:r>
        <w:tab/>
        <w:t>-</w:t>
      </w:r>
      <w:r>
        <w:rPr>
          <w:b/>
        </w:rPr>
        <w:t xml:space="preserve">step-index </w:t>
      </w:r>
      <w:r>
        <w:t>(ad indice di variazione a gradino/scatto)</w:t>
      </w:r>
    </w:p>
    <w:p w14:paraId="00000072" w14:textId="77777777" w:rsidR="007E6CFC" w:rsidRDefault="00000000">
      <w:pPr>
        <w:spacing w:after="0"/>
        <w:jc w:val="both"/>
      </w:pPr>
      <w:r>
        <w:tab/>
      </w:r>
      <w:r>
        <w:rPr>
          <w:b/>
        </w:rPr>
        <w:t>-</w:t>
      </w:r>
      <w:proofErr w:type="spellStart"/>
      <w:r>
        <w:rPr>
          <w:b/>
        </w:rPr>
        <w:t>graded</w:t>
      </w:r>
      <w:proofErr w:type="spellEnd"/>
      <w:r>
        <w:rPr>
          <w:b/>
        </w:rPr>
        <w:t>-</w:t>
      </w:r>
      <w:proofErr w:type="gramStart"/>
      <w:r>
        <w:rPr>
          <w:b/>
        </w:rPr>
        <w:t>index</w:t>
      </w:r>
      <w:r>
        <w:t>(</w:t>
      </w:r>
      <w:proofErr w:type="gramEnd"/>
      <w:r>
        <w:t>o a indice di variazione graduale)</w:t>
      </w:r>
    </w:p>
    <w:p w14:paraId="00000073" w14:textId="77777777" w:rsidR="007E6CFC" w:rsidRDefault="007E6CFC">
      <w:pPr>
        <w:spacing w:after="0"/>
        <w:jc w:val="both"/>
      </w:pPr>
    </w:p>
    <w:p w14:paraId="00000074" w14:textId="77777777" w:rsidR="007E6CFC" w:rsidRDefault="00000000">
      <w:pPr>
        <w:spacing w:after="0"/>
        <w:jc w:val="both"/>
      </w:pPr>
      <w:r>
        <w:rPr>
          <w:b/>
        </w:rPr>
        <w:t xml:space="preserve">-Fibre ottiche </w:t>
      </w:r>
      <w:proofErr w:type="spellStart"/>
      <w:r>
        <w:rPr>
          <w:b/>
        </w:rPr>
        <w:t>monomodali</w:t>
      </w:r>
      <w:proofErr w:type="spellEnd"/>
      <w:r>
        <w:rPr>
          <w:b/>
        </w:rPr>
        <w:t xml:space="preserve">: </w:t>
      </w:r>
      <w:r>
        <w:t>vi è la propagazione in un unico modo</w:t>
      </w:r>
    </w:p>
    <w:p w14:paraId="00000075" w14:textId="77777777" w:rsidR="007E6CFC" w:rsidRDefault="00000000">
      <w:pPr>
        <w:spacing w:after="0"/>
        <w:jc w:val="both"/>
      </w:pPr>
      <w:r>
        <w:tab/>
        <w:t>-La fibra si comporta come una guida d’onda</w:t>
      </w:r>
    </w:p>
    <w:p w14:paraId="00000076" w14:textId="77777777" w:rsidR="007E6CFC" w:rsidRDefault="00000000">
      <w:pPr>
        <w:spacing w:after="0"/>
        <w:jc w:val="both"/>
      </w:pPr>
      <w:r>
        <w:tab/>
        <w:t>-Maggiori distanze coperte</w:t>
      </w:r>
    </w:p>
    <w:p w14:paraId="00000077" w14:textId="77777777" w:rsidR="007E6CFC" w:rsidRDefault="00000000">
      <w:pPr>
        <w:spacing w:after="0"/>
        <w:jc w:val="both"/>
      </w:pPr>
      <w:r>
        <w:tab/>
        <w:t>-Nessuna dispersione modale</w:t>
      </w:r>
    </w:p>
    <w:p w14:paraId="00000078" w14:textId="77777777" w:rsidR="007E6CFC" w:rsidRDefault="007E6CFC">
      <w:pPr>
        <w:spacing w:after="0"/>
        <w:jc w:val="both"/>
      </w:pPr>
    </w:p>
    <w:p w14:paraId="00000079" w14:textId="77777777" w:rsidR="007E6CFC" w:rsidRDefault="007E6CFC">
      <w:pPr>
        <w:spacing w:after="0"/>
        <w:jc w:val="both"/>
      </w:pPr>
    </w:p>
    <w:p w14:paraId="0000007A" w14:textId="77777777" w:rsidR="007E6CFC" w:rsidRDefault="007E6CFC">
      <w:pPr>
        <w:spacing w:after="0"/>
      </w:pPr>
    </w:p>
    <w:p w14:paraId="0000007B" w14:textId="77777777" w:rsidR="007E6CFC" w:rsidRDefault="007E6CFC">
      <w:pPr>
        <w:spacing w:after="0"/>
      </w:pPr>
    </w:p>
    <w:p w14:paraId="0000007C" w14:textId="77777777" w:rsidR="007E6CFC" w:rsidRDefault="00000000">
      <w:pPr>
        <w:spacing w:after="0"/>
        <w:rPr>
          <w:b/>
        </w:rPr>
      </w:pPr>
      <w:r>
        <w:rPr>
          <w:b/>
        </w:rPr>
        <w:lastRenderedPageBreak/>
        <w:t xml:space="preserve">11- Differenza tra link state e </w:t>
      </w:r>
      <w:proofErr w:type="spellStart"/>
      <w:r>
        <w:rPr>
          <w:b/>
        </w:rPr>
        <w:t>distance</w:t>
      </w:r>
      <w:proofErr w:type="spellEnd"/>
      <w:r>
        <w:rPr>
          <w:b/>
        </w:rPr>
        <w:t xml:space="preserve"> </w:t>
      </w:r>
      <w:proofErr w:type="spellStart"/>
      <w:r>
        <w:rPr>
          <w:b/>
        </w:rPr>
        <w:t>vector</w:t>
      </w:r>
      <w:proofErr w:type="spellEnd"/>
      <w:r>
        <w:rPr>
          <w:b/>
        </w:rPr>
        <w:t xml:space="preserve"> (</w:t>
      </w:r>
      <w:proofErr w:type="spellStart"/>
      <w:r>
        <w:rPr>
          <w:b/>
        </w:rPr>
        <w:t>routing</w:t>
      </w:r>
      <w:proofErr w:type="spellEnd"/>
      <w:r>
        <w:rPr>
          <w:b/>
        </w:rPr>
        <w:t xml:space="preserve"> dinamico).</w:t>
      </w:r>
    </w:p>
    <w:p w14:paraId="0000007D" w14:textId="77777777" w:rsidR="007E6CFC" w:rsidRDefault="00000000">
      <w:pPr>
        <w:spacing w:after="0"/>
      </w:pPr>
      <w:r>
        <w:t xml:space="preserve">In una logica link state gli aggiornamenti sono propagati uno ad uno a tutti I nodi nel dominio di </w:t>
      </w:r>
      <w:proofErr w:type="spellStart"/>
      <w:r>
        <w:t>routing</w:t>
      </w:r>
      <w:proofErr w:type="spellEnd"/>
      <w:r>
        <w:t>.</w:t>
      </w:r>
    </w:p>
    <w:p w14:paraId="0000007E" w14:textId="77777777" w:rsidR="007E6CFC" w:rsidRDefault="00000000">
      <w:pPr>
        <w:spacing w:after="0"/>
      </w:pPr>
      <w:r>
        <w:t xml:space="preserve">I protocolli </w:t>
      </w:r>
      <w:proofErr w:type="spellStart"/>
      <w:r>
        <w:t>distance</w:t>
      </w:r>
      <w:proofErr w:type="spellEnd"/>
      <w:r>
        <w:t xml:space="preserve"> </w:t>
      </w:r>
      <w:proofErr w:type="spellStart"/>
      <w:r>
        <w:t>vector</w:t>
      </w:r>
      <w:proofErr w:type="spellEnd"/>
      <w:r>
        <w:t xml:space="preserve"> sono invece più leggeri: ogni router misura la distanza che lo separa dai nodi adiacenti ricevendo i dati dai router vicini.</w:t>
      </w:r>
    </w:p>
    <w:p w14:paraId="0000007F" w14:textId="77777777" w:rsidR="007E6CFC" w:rsidRDefault="007E6CFC">
      <w:pPr>
        <w:spacing w:after="0"/>
      </w:pPr>
    </w:p>
    <w:p w14:paraId="00000080" w14:textId="77777777" w:rsidR="007E6CFC" w:rsidRPr="00D75C70" w:rsidRDefault="00000000">
      <w:pPr>
        <w:spacing w:after="0"/>
        <w:rPr>
          <w:b/>
          <w:lang w:val="en-US"/>
        </w:rPr>
      </w:pPr>
      <w:r w:rsidRPr="00D75C70">
        <w:rPr>
          <w:b/>
          <w:lang w:val="en-US"/>
        </w:rPr>
        <w:t>23- Distance vector (</w:t>
      </w:r>
      <w:proofErr w:type="spellStart"/>
      <w:r w:rsidRPr="00D75C70">
        <w:rPr>
          <w:b/>
          <w:lang w:val="en-US"/>
        </w:rPr>
        <w:t>problemi</w:t>
      </w:r>
      <w:proofErr w:type="spellEnd"/>
      <w:r w:rsidRPr="00D75C70">
        <w:rPr>
          <w:b/>
          <w:lang w:val="en-US"/>
        </w:rPr>
        <w:t xml:space="preserve"> di hop count </w:t>
      </w:r>
      <w:proofErr w:type="spellStart"/>
      <w:r w:rsidRPr="00D75C70">
        <w:rPr>
          <w:b/>
          <w:lang w:val="en-US"/>
        </w:rPr>
        <w:t>infinito</w:t>
      </w:r>
      <w:proofErr w:type="spellEnd"/>
      <w:r w:rsidRPr="00D75C70">
        <w:rPr>
          <w:b/>
          <w:lang w:val="en-US"/>
        </w:rPr>
        <w:t>, split horizon, hold down timer)</w:t>
      </w:r>
    </w:p>
    <w:p w14:paraId="00000081" w14:textId="77777777" w:rsidR="007E6CFC" w:rsidRDefault="00000000">
      <w:pPr>
        <w:spacing w:after="0"/>
      </w:pPr>
      <w:r>
        <w:t xml:space="preserve">L’instradamento </w:t>
      </w:r>
      <w:proofErr w:type="spellStart"/>
      <w:r>
        <w:t>distance</w:t>
      </w:r>
      <w:proofErr w:type="spellEnd"/>
      <w:r>
        <w:t xml:space="preserve"> </w:t>
      </w:r>
      <w:proofErr w:type="spellStart"/>
      <w:r>
        <w:t>vector</w:t>
      </w:r>
      <w:proofErr w:type="spellEnd"/>
      <w:r>
        <w:t xml:space="preserve">, noto anche come </w:t>
      </w:r>
      <w:proofErr w:type="spellStart"/>
      <w:r>
        <w:t>routing</w:t>
      </w:r>
      <w:proofErr w:type="spellEnd"/>
      <w:r>
        <w:t xml:space="preserve"> di </w:t>
      </w:r>
      <w:proofErr w:type="spellStart"/>
      <w:r>
        <w:t>Bellman</w:t>
      </w:r>
      <w:proofErr w:type="spellEnd"/>
      <w:r>
        <w:t xml:space="preserve">-Ford perché basato sull'omonimo algoritmo, è un tipo di algoritmo di </w:t>
      </w:r>
      <w:proofErr w:type="spellStart"/>
      <w:r>
        <w:t>routing</w:t>
      </w:r>
      <w:proofErr w:type="spellEnd"/>
      <w:r>
        <w:t xml:space="preserve"> dinamico, che tiene conto del carico istantaneo della rete.</w:t>
      </w:r>
    </w:p>
    <w:p w14:paraId="00000082" w14:textId="77777777" w:rsidR="007E6CFC" w:rsidRDefault="00000000">
      <w:pPr>
        <w:spacing w:after="0"/>
      </w:pPr>
      <w:r>
        <w:t xml:space="preserve">I router </w:t>
      </w:r>
      <w:proofErr w:type="gramStart"/>
      <w:r>
        <w:t>che utilizzano questo protocollo,</w:t>
      </w:r>
      <w:proofErr w:type="gramEnd"/>
      <w:r>
        <w:t xml:space="preserve"> prelevano informazioni dai router (nodi) adiacenti.</w:t>
      </w:r>
    </w:p>
    <w:p w14:paraId="00000083" w14:textId="77777777" w:rsidR="007E6CFC" w:rsidRDefault="00000000">
      <w:pPr>
        <w:spacing w:after="0"/>
      </w:pPr>
      <w:r>
        <w:t xml:space="preserve">Il </w:t>
      </w:r>
      <w:proofErr w:type="spellStart"/>
      <w:r>
        <w:t>routing</w:t>
      </w:r>
      <w:proofErr w:type="spellEnd"/>
      <w:r>
        <w:t xml:space="preserve"> basato su </w:t>
      </w:r>
      <w:proofErr w:type="spellStart"/>
      <w:r>
        <w:t>distance</w:t>
      </w:r>
      <w:proofErr w:type="spellEnd"/>
      <w:r>
        <w:t xml:space="preserve"> </w:t>
      </w:r>
      <w:proofErr w:type="spellStart"/>
      <w:r>
        <w:t>vector</w:t>
      </w:r>
      <w:proofErr w:type="spellEnd"/>
      <w:r>
        <w:t xml:space="preserve"> è soggetto a diversi problemi, ovvero, problema del conteggio infinito, non tiene conto della capacità delle linee e converge in tempi molto lunghi.</w:t>
      </w:r>
    </w:p>
    <w:p w14:paraId="00000084" w14:textId="77777777" w:rsidR="007E6CFC" w:rsidRDefault="00000000">
      <w:pPr>
        <w:spacing w:after="0"/>
      </w:pPr>
      <w:r>
        <w:t>Parziali soluzioni:</w:t>
      </w:r>
    </w:p>
    <w:p w14:paraId="00000085" w14:textId="77777777" w:rsidR="007E6CFC" w:rsidRDefault="00000000">
      <w:pPr>
        <w:numPr>
          <w:ilvl w:val="0"/>
          <w:numId w:val="6"/>
        </w:numPr>
        <w:pBdr>
          <w:top w:val="nil"/>
          <w:left w:val="nil"/>
          <w:bottom w:val="nil"/>
          <w:right w:val="nil"/>
          <w:between w:val="nil"/>
        </w:pBdr>
        <w:spacing w:after="0"/>
        <w:jc w:val="both"/>
        <w:rPr>
          <w:color w:val="000000"/>
        </w:rPr>
      </w:pPr>
      <w:r>
        <w:rPr>
          <w:b/>
          <w:color w:val="000000"/>
        </w:rPr>
        <w:t xml:space="preserve">Split </w:t>
      </w:r>
      <w:proofErr w:type="spellStart"/>
      <w:r>
        <w:rPr>
          <w:b/>
          <w:color w:val="000000"/>
        </w:rPr>
        <w:t>horizon</w:t>
      </w:r>
      <w:proofErr w:type="spellEnd"/>
      <w:r>
        <w:rPr>
          <w:b/>
          <w:color w:val="000000"/>
        </w:rPr>
        <w:t>:</w:t>
      </w:r>
      <w:r>
        <w:rPr>
          <w:color w:val="000000"/>
        </w:rPr>
        <w:t xml:space="preserve"> Un router, quando inoltra la propria tabella di </w:t>
      </w:r>
      <w:proofErr w:type="spellStart"/>
      <w:r>
        <w:rPr>
          <w:color w:val="000000"/>
        </w:rPr>
        <w:t>routing</w:t>
      </w:r>
      <w:proofErr w:type="spellEnd"/>
      <w:r>
        <w:rPr>
          <w:color w:val="000000"/>
        </w:rPr>
        <w:t xml:space="preserve"> ad un router vicino, omette i percorsi che ha appreso da quel vicino</w:t>
      </w:r>
    </w:p>
    <w:p w14:paraId="00000086" w14:textId="77777777" w:rsidR="007E6CFC" w:rsidRDefault="00000000">
      <w:pPr>
        <w:numPr>
          <w:ilvl w:val="0"/>
          <w:numId w:val="6"/>
        </w:numPr>
        <w:pBdr>
          <w:top w:val="nil"/>
          <w:left w:val="nil"/>
          <w:bottom w:val="nil"/>
          <w:right w:val="nil"/>
          <w:between w:val="nil"/>
        </w:pBdr>
        <w:spacing w:after="0"/>
        <w:jc w:val="both"/>
        <w:rPr>
          <w:color w:val="000000"/>
        </w:rPr>
      </w:pPr>
      <w:proofErr w:type="spellStart"/>
      <w:r>
        <w:rPr>
          <w:b/>
          <w:color w:val="000000"/>
        </w:rPr>
        <w:t>Route</w:t>
      </w:r>
      <w:proofErr w:type="spellEnd"/>
      <w:r>
        <w:rPr>
          <w:b/>
          <w:color w:val="000000"/>
        </w:rPr>
        <w:t xml:space="preserve"> </w:t>
      </w:r>
      <w:proofErr w:type="spellStart"/>
      <w:r>
        <w:rPr>
          <w:b/>
          <w:color w:val="000000"/>
        </w:rPr>
        <w:t>poisoning</w:t>
      </w:r>
      <w:proofErr w:type="spellEnd"/>
      <w:r>
        <w:rPr>
          <w:b/>
          <w:color w:val="000000"/>
        </w:rPr>
        <w:t>:</w:t>
      </w:r>
      <w:r>
        <w:rPr>
          <w:color w:val="000000"/>
        </w:rPr>
        <w:t xml:space="preserve"> dove tutti i router settano la distanza di ogni router che passa dallo stato di down ad infinito così da boicottare quella strada.</w:t>
      </w:r>
    </w:p>
    <w:p w14:paraId="00000087" w14:textId="77777777" w:rsidR="007E6CFC" w:rsidRDefault="007E6CFC">
      <w:pPr>
        <w:spacing w:after="0"/>
        <w:ind w:left="360"/>
        <w:jc w:val="both"/>
      </w:pPr>
    </w:p>
    <w:p w14:paraId="00000088" w14:textId="77777777" w:rsidR="007E6CFC" w:rsidRDefault="00000000">
      <w:pPr>
        <w:spacing w:after="0"/>
        <w:jc w:val="both"/>
        <w:rPr>
          <w:b/>
        </w:rPr>
      </w:pPr>
      <w:r>
        <w:rPr>
          <w:b/>
        </w:rPr>
        <w:t xml:space="preserve">43-Problemi che causano il </w:t>
      </w:r>
      <w:proofErr w:type="spellStart"/>
      <w:r>
        <w:rPr>
          <w:b/>
        </w:rPr>
        <w:t>distance</w:t>
      </w:r>
      <w:proofErr w:type="spellEnd"/>
      <w:r>
        <w:rPr>
          <w:b/>
        </w:rPr>
        <w:t xml:space="preserve"> </w:t>
      </w:r>
      <w:proofErr w:type="spellStart"/>
      <w:r>
        <w:rPr>
          <w:b/>
        </w:rPr>
        <w:t>vector</w:t>
      </w:r>
      <w:proofErr w:type="spellEnd"/>
      <w:r>
        <w:rPr>
          <w:b/>
        </w:rPr>
        <w:t>, ci sono altre tecniche per ovviare a questi problemi?</w:t>
      </w:r>
    </w:p>
    <w:p w14:paraId="00000089" w14:textId="77777777" w:rsidR="007E6CFC" w:rsidRDefault="00000000">
      <w:pPr>
        <w:spacing w:after="0"/>
        <w:jc w:val="both"/>
      </w:pPr>
      <w:r>
        <w:t xml:space="preserve">Il </w:t>
      </w:r>
      <w:proofErr w:type="spellStart"/>
      <w:r>
        <w:t>Distance</w:t>
      </w:r>
      <w:proofErr w:type="spellEnd"/>
      <w:r>
        <w:t xml:space="preserve"> </w:t>
      </w:r>
      <w:proofErr w:type="spellStart"/>
      <w:r>
        <w:t>vector</w:t>
      </w:r>
      <w:proofErr w:type="spellEnd"/>
      <w:r>
        <w:t xml:space="preserve"> è un algoritmo adattivo sviluppato attorno al 1960, l’idea è quella di partire dal nodo sorgente e cominciare a guardare i nodi adiacenti assegnando loro il valore del costo per raggiungerli iterando il ragionamento per ciascuno dei nodi raggiunti, se il grafo ha |V| nodi, dopo |V|-1 iterazioni tutti i nodi avranno assegnato il costo minimo per essere raggiunti dal nodo sorgente. </w:t>
      </w:r>
      <w:proofErr w:type="gramStart"/>
      <w:r>
        <w:t>E’</w:t>
      </w:r>
      <w:proofErr w:type="gramEnd"/>
      <w:r>
        <w:t xml:space="preserve"> un algoritmo di facile implementazione ma è sconsigliato per le reti di vaste dimensioni poiché lento a convergere in quanto converge alla velocità degli elementi più lenti, in dettaglio questo tipo di algoritmi funziona mantenendo una tabella contenente la più piccola distanza conosciuta per ogni destinazione e quale canale utilizzare per raggiungerla, queste tabelle sono aggiornate scambiando info con i propri vicini. La problematica di questo algoritmo è che si possono creare loop in quanto ogni router memorizza solo il primo passo dei percorsi che ha nella tabella, questo implica se per esempio A pubblica un percorso verso C, i vicini di A non possono sapere se sono stati inclusi da A nel percorso calcolato quindi implica sia la formazione di cicli e quando si interrompe si può avere un collegamento </w:t>
      </w:r>
      <w:proofErr w:type="spellStart"/>
      <w:r>
        <w:rPr>
          <w:b/>
        </w:rPr>
        <w:t>count</w:t>
      </w:r>
      <w:proofErr w:type="spellEnd"/>
      <w:r>
        <w:rPr>
          <w:b/>
        </w:rPr>
        <w:t>-to-</w:t>
      </w:r>
      <w:proofErr w:type="spellStart"/>
      <w:r>
        <w:rPr>
          <w:b/>
        </w:rPr>
        <w:t>infinity</w:t>
      </w:r>
      <w:proofErr w:type="spellEnd"/>
      <w:r>
        <w:t xml:space="preserve"> (</w:t>
      </w:r>
      <w:proofErr w:type="spellStart"/>
      <w:r>
        <w:t>nn</w:t>
      </w:r>
      <w:proofErr w:type="spellEnd"/>
      <w:r>
        <w:t xml:space="preserve"> si può arrivare ad un router nonostante un router diverso dice che si può arrivare) si possono usare due soluzioni per evitare i loop e il </w:t>
      </w:r>
      <w:proofErr w:type="spellStart"/>
      <w:r>
        <w:t>count</w:t>
      </w:r>
      <w:proofErr w:type="spellEnd"/>
      <w:r>
        <w:t>-to-</w:t>
      </w:r>
      <w:proofErr w:type="spellStart"/>
      <w:r>
        <w:t>infinity</w:t>
      </w:r>
      <w:proofErr w:type="spellEnd"/>
      <w:r>
        <w:t>:</w:t>
      </w:r>
    </w:p>
    <w:p w14:paraId="0000008A" w14:textId="77777777" w:rsidR="007E6CFC" w:rsidRDefault="00000000">
      <w:pPr>
        <w:numPr>
          <w:ilvl w:val="0"/>
          <w:numId w:val="13"/>
        </w:numPr>
        <w:pBdr>
          <w:top w:val="nil"/>
          <w:left w:val="nil"/>
          <w:bottom w:val="nil"/>
          <w:right w:val="nil"/>
          <w:between w:val="nil"/>
        </w:pBdr>
        <w:spacing w:after="0"/>
        <w:jc w:val="both"/>
        <w:rPr>
          <w:color w:val="000000"/>
        </w:rPr>
      </w:pPr>
      <w:r>
        <w:rPr>
          <w:b/>
          <w:color w:val="000000"/>
        </w:rPr>
        <w:t xml:space="preserve">Split </w:t>
      </w:r>
      <w:proofErr w:type="spellStart"/>
      <w:r>
        <w:rPr>
          <w:b/>
          <w:color w:val="000000"/>
        </w:rPr>
        <w:t>horizon</w:t>
      </w:r>
      <w:proofErr w:type="spellEnd"/>
      <w:r>
        <w:rPr>
          <w:b/>
          <w:color w:val="000000"/>
        </w:rPr>
        <w:t>:</w:t>
      </w:r>
      <w:r>
        <w:rPr>
          <w:color w:val="000000"/>
        </w:rPr>
        <w:t xml:space="preserve"> Un router, quando inoltra la propria tabella di </w:t>
      </w:r>
      <w:proofErr w:type="spellStart"/>
      <w:r>
        <w:rPr>
          <w:color w:val="000000"/>
        </w:rPr>
        <w:t>routing</w:t>
      </w:r>
      <w:proofErr w:type="spellEnd"/>
      <w:r>
        <w:rPr>
          <w:color w:val="000000"/>
        </w:rPr>
        <w:t xml:space="preserve"> ad un router vicino, omette i percorsi che ha appreso da quel vicino</w:t>
      </w:r>
    </w:p>
    <w:p w14:paraId="0000008B" w14:textId="77777777" w:rsidR="007E6CFC" w:rsidRDefault="00000000">
      <w:pPr>
        <w:numPr>
          <w:ilvl w:val="0"/>
          <w:numId w:val="13"/>
        </w:numPr>
        <w:pBdr>
          <w:top w:val="nil"/>
          <w:left w:val="nil"/>
          <w:bottom w:val="nil"/>
          <w:right w:val="nil"/>
          <w:between w:val="nil"/>
        </w:pBdr>
        <w:spacing w:after="0"/>
        <w:jc w:val="both"/>
        <w:rPr>
          <w:color w:val="000000"/>
        </w:rPr>
      </w:pPr>
      <w:proofErr w:type="spellStart"/>
      <w:r>
        <w:rPr>
          <w:b/>
          <w:color w:val="000000"/>
        </w:rPr>
        <w:t>Route</w:t>
      </w:r>
      <w:proofErr w:type="spellEnd"/>
      <w:r>
        <w:rPr>
          <w:b/>
          <w:color w:val="000000"/>
        </w:rPr>
        <w:t xml:space="preserve"> </w:t>
      </w:r>
      <w:proofErr w:type="spellStart"/>
      <w:r>
        <w:rPr>
          <w:b/>
          <w:color w:val="000000"/>
        </w:rPr>
        <w:t>poisoning</w:t>
      </w:r>
      <w:proofErr w:type="spellEnd"/>
      <w:r>
        <w:rPr>
          <w:b/>
          <w:color w:val="000000"/>
        </w:rPr>
        <w:t>:</w:t>
      </w:r>
      <w:r>
        <w:rPr>
          <w:color w:val="000000"/>
        </w:rPr>
        <w:t xml:space="preserve"> dove tutti i router settano la distanza di ogni router che passa dallo stato di down ad infinito così da boicottare quella strada.</w:t>
      </w:r>
    </w:p>
    <w:p w14:paraId="0000008C" w14:textId="77777777" w:rsidR="007E6CFC" w:rsidRDefault="007E6CFC">
      <w:pPr>
        <w:spacing w:after="0"/>
        <w:jc w:val="both"/>
      </w:pPr>
    </w:p>
    <w:p w14:paraId="0000008D" w14:textId="77777777" w:rsidR="007E6CFC" w:rsidRDefault="007E6CFC">
      <w:pPr>
        <w:spacing w:after="0"/>
      </w:pPr>
    </w:p>
    <w:p w14:paraId="0000008E" w14:textId="77777777" w:rsidR="007E6CFC" w:rsidRDefault="007E6CFC">
      <w:pPr>
        <w:spacing w:after="0"/>
        <w:rPr>
          <w:b/>
        </w:rPr>
      </w:pPr>
    </w:p>
    <w:p w14:paraId="0000008F" w14:textId="77777777" w:rsidR="007E6CFC" w:rsidRDefault="00000000">
      <w:pPr>
        <w:spacing w:after="0"/>
        <w:rPr>
          <w:b/>
        </w:rPr>
      </w:pPr>
      <w:r>
        <w:rPr>
          <w:b/>
        </w:rPr>
        <w:t xml:space="preserve">10- Shannon e </w:t>
      </w:r>
      <w:proofErr w:type="spellStart"/>
      <w:r>
        <w:rPr>
          <w:b/>
        </w:rPr>
        <w:t>Nyquist</w:t>
      </w:r>
      <w:proofErr w:type="spellEnd"/>
      <w:r>
        <w:rPr>
          <w:b/>
        </w:rPr>
        <w:t xml:space="preserve"> (teorema del campionamento)</w:t>
      </w:r>
    </w:p>
    <w:p w14:paraId="00000090" w14:textId="77777777" w:rsidR="007E6CFC" w:rsidRDefault="00000000">
      <w:pPr>
        <w:spacing w:after="0"/>
      </w:pPr>
      <w:proofErr w:type="spellStart"/>
      <w:r>
        <w:t>Nyquist</w:t>
      </w:r>
      <w:proofErr w:type="spellEnd"/>
      <w:r>
        <w:t xml:space="preserve"> dimostrò che un segnale a larghezza di banda B può essere ricostruito perfettamente campionando lo stesso al doppio della larghezza di banda, quindi a partire da 2B campioni del segnale stesso.</w:t>
      </w:r>
    </w:p>
    <w:p w14:paraId="00000091" w14:textId="77777777" w:rsidR="007E6CFC" w:rsidRDefault="00000000">
      <w:pPr>
        <w:spacing w:after="0"/>
      </w:pPr>
      <w:r>
        <w:t xml:space="preserve">Shannon estese il lavoro di </w:t>
      </w:r>
      <w:proofErr w:type="spellStart"/>
      <w:r>
        <w:t>Nyquist</w:t>
      </w:r>
      <w:proofErr w:type="spellEnd"/>
      <w:r>
        <w:t xml:space="preserve"> a canali soggetti a rumore termico, secondo la dimostrazione di Shannon sarebbe possibile aumentare il tasso di trasferimento dei dati, aumentando il livello del </w:t>
      </w:r>
      <w:proofErr w:type="gramStart"/>
      <w:r>
        <w:t>segnale, tuttavia</w:t>
      </w:r>
      <w:proofErr w:type="gramEnd"/>
      <w:r>
        <w:t xml:space="preserve"> l’aumento del segnale comporta effetti collaterali (non linearità) che accrescono gli errori di ricezione.</w:t>
      </w:r>
    </w:p>
    <w:p w14:paraId="00000092" w14:textId="77777777" w:rsidR="007E6CFC" w:rsidRDefault="007E6CFC">
      <w:pPr>
        <w:spacing w:after="0"/>
      </w:pPr>
    </w:p>
    <w:p w14:paraId="00000093" w14:textId="77777777" w:rsidR="007E6CFC" w:rsidRDefault="00000000">
      <w:pPr>
        <w:spacing w:after="0"/>
        <w:rPr>
          <w:b/>
        </w:rPr>
      </w:pPr>
      <w:r>
        <w:rPr>
          <w:b/>
        </w:rPr>
        <w:t xml:space="preserve">12- Capacità del mezzo trasmissivo (collegata a Shannon e </w:t>
      </w:r>
      <w:proofErr w:type="spellStart"/>
      <w:r>
        <w:rPr>
          <w:b/>
        </w:rPr>
        <w:t>Nyquist</w:t>
      </w:r>
      <w:proofErr w:type="spellEnd"/>
      <w:r>
        <w:rPr>
          <w:b/>
        </w:rPr>
        <w:t>)</w:t>
      </w:r>
    </w:p>
    <w:p w14:paraId="00000094" w14:textId="77777777" w:rsidR="007E6CFC" w:rsidRDefault="00000000">
      <w:pPr>
        <w:spacing w:after="0"/>
      </w:pPr>
      <w:r>
        <w:lastRenderedPageBreak/>
        <w:t xml:space="preserve">Con l’ausilio del teorema del campionamento, se utilizziamo un numero V di livelli trasmissivi equiprobabili, dato che la quantità di informazione associata è esprimibile come Q = </w:t>
      </w:r>
      <w:r>
        <w:rPr>
          <w:vertAlign w:val="subscript"/>
        </w:rPr>
        <w:t xml:space="preserve">log2 </w:t>
      </w:r>
      <w:r>
        <w:t xml:space="preserve">V, allora la massima quantità di informazione trasmessa in un canale non rumoroso è di 2BQ. (primo teorema di </w:t>
      </w:r>
      <w:proofErr w:type="spellStart"/>
      <w:r>
        <w:t>Nyquist</w:t>
      </w:r>
      <w:proofErr w:type="spellEnd"/>
      <w:r>
        <w:t>)</w:t>
      </w:r>
    </w:p>
    <w:p w14:paraId="00000095" w14:textId="77777777" w:rsidR="007E6CFC" w:rsidRDefault="00000000">
      <w:pPr>
        <w:spacing w:after="0"/>
      </w:pPr>
      <w:r>
        <w:t>La massima informazione trasmessa in un canale con rumore termico è invece di B</w:t>
      </w:r>
      <w:r>
        <w:rPr>
          <w:vertAlign w:val="subscript"/>
        </w:rPr>
        <w:t>log2</w:t>
      </w:r>
      <w:r>
        <w:t>(1+S/N).</w:t>
      </w:r>
    </w:p>
    <w:p w14:paraId="00000096" w14:textId="77777777" w:rsidR="007E6CFC" w:rsidRDefault="007E6CFC">
      <w:pPr>
        <w:spacing w:after="0"/>
      </w:pPr>
    </w:p>
    <w:p w14:paraId="00000097" w14:textId="77777777" w:rsidR="007E6CFC" w:rsidRDefault="007E6CFC">
      <w:pPr>
        <w:spacing w:after="0"/>
        <w:rPr>
          <w:b/>
        </w:rPr>
      </w:pPr>
    </w:p>
    <w:p w14:paraId="00000098" w14:textId="77777777" w:rsidR="007E6CFC" w:rsidRDefault="00000000">
      <w:pPr>
        <w:spacing w:after="0"/>
        <w:rPr>
          <w:b/>
        </w:rPr>
      </w:pPr>
      <w:r>
        <w:rPr>
          <w:b/>
        </w:rPr>
        <w:t>13- A livello data link, come viene gestita la collisione e la contesa?</w:t>
      </w:r>
    </w:p>
    <w:p w14:paraId="00000099" w14:textId="77777777" w:rsidR="007E6CFC" w:rsidRDefault="00000000">
      <w:pPr>
        <w:spacing w:after="0"/>
      </w:pPr>
      <w:r>
        <w:t xml:space="preserve">La collisione viene gestita tramite </w:t>
      </w:r>
      <w:proofErr w:type="gramStart"/>
      <w:r>
        <w:t>3</w:t>
      </w:r>
      <w:proofErr w:type="gramEnd"/>
      <w:r>
        <w:t xml:space="preserve"> protocolli con cui i nodi regolano le loro trasmissioni e sono </w:t>
      </w:r>
      <w:r>
        <w:rPr>
          <w:b/>
        </w:rPr>
        <w:t xml:space="preserve">Protocolli a suddivisione del canale </w:t>
      </w:r>
      <w:r>
        <w:t xml:space="preserve">(slot di tempo, frequenza, codice) </w:t>
      </w:r>
      <w:r>
        <w:rPr>
          <w:b/>
        </w:rPr>
        <w:t>protocolli ad accesso casuale</w:t>
      </w:r>
      <w:r>
        <w:t xml:space="preserve"> (</w:t>
      </w:r>
      <w:proofErr w:type="spellStart"/>
      <w:r>
        <w:t>slotted</w:t>
      </w:r>
      <w:proofErr w:type="spellEnd"/>
      <w:r>
        <w:t xml:space="preserve"> </w:t>
      </w:r>
      <w:proofErr w:type="spellStart"/>
      <w:r>
        <w:t>aloha</w:t>
      </w:r>
      <w:proofErr w:type="spellEnd"/>
      <w:r>
        <w:t xml:space="preserve">, </w:t>
      </w:r>
      <w:proofErr w:type="spellStart"/>
      <w:r>
        <w:t>aloha</w:t>
      </w:r>
      <w:proofErr w:type="spellEnd"/>
      <w:r>
        <w:t xml:space="preserve"> puro, CSMA-CSMA/CD)</w:t>
      </w:r>
      <w:r>
        <w:rPr>
          <w:b/>
        </w:rPr>
        <w:t xml:space="preserve"> e </w:t>
      </w:r>
      <w:proofErr w:type="spellStart"/>
      <w:r>
        <w:rPr>
          <w:b/>
        </w:rPr>
        <w:t>Collision</w:t>
      </w:r>
      <w:proofErr w:type="spellEnd"/>
      <w:r>
        <w:rPr>
          <w:b/>
        </w:rPr>
        <w:t xml:space="preserve"> free (</w:t>
      </w:r>
      <w:r>
        <w:t>token ring)</w:t>
      </w:r>
    </w:p>
    <w:p w14:paraId="0000009A" w14:textId="77777777" w:rsidR="007E6CFC" w:rsidRDefault="00000000">
      <w:pPr>
        <w:spacing w:after="0"/>
      </w:pPr>
      <w:r>
        <w:t xml:space="preserve">La contesa consiste nella trasmissione dei dati da parte di ciascuna sorgente, indipendentemente dalle altre. Essa viene gestita utilizzando il protocollo CSMA - CSMA/CD o protocolli </w:t>
      </w:r>
      <w:proofErr w:type="spellStart"/>
      <w:r>
        <w:t>collision</w:t>
      </w:r>
      <w:proofErr w:type="spellEnd"/>
      <w:r>
        <w:t xml:space="preserve">-free (es. Token Ring). </w:t>
      </w:r>
    </w:p>
    <w:p w14:paraId="0000009B" w14:textId="77777777" w:rsidR="007E6CFC" w:rsidRPr="00D75C70" w:rsidRDefault="00000000">
      <w:pPr>
        <w:spacing w:after="0"/>
        <w:rPr>
          <w:u w:val="single"/>
          <w:lang w:val="en-US"/>
        </w:rPr>
      </w:pPr>
      <w:r w:rsidRPr="00D75C70">
        <w:rPr>
          <w:u w:val="single"/>
          <w:lang w:val="en-US"/>
        </w:rPr>
        <w:t>(CSMA/CD = Carrier Sense Multiple Access Collision Detection)</w:t>
      </w:r>
    </w:p>
    <w:p w14:paraId="0000009C" w14:textId="77777777" w:rsidR="007E6CFC" w:rsidRPr="00D75C70" w:rsidRDefault="007E6CFC">
      <w:pPr>
        <w:spacing w:after="0"/>
        <w:rPr>
          <w:u w:val="single"/>
          <w:lang w:val="en-US"/>
        </w:rPr>
      </w:pPr>
    </w:p>
    <w:p w14:paraId="0000009D" w14:textId="77777777" w:rsidR="007E6CFC" w:rsidRDefault="00000000">
      <w:pPr>
        <w:spacing w:after="0"/>
        <w:jc w:val="both"/>
        <w:rPr>
          <w:b/>
        </w:rPr>
      </w:pPr>
      <w:r>
        <w:rPr>
          <w:b/>
        </w:rPr>
        <w:t>88-CSMA/CA 1 persistente, non persistente e p-persistente</w:t>
      </w:r>
    </w:p>
    <w:p w14:paraId="0000009E" w14:textId="77777777" w:rsidR="007E6CFC" w:rsidRDefault="00000000">
      <w:pPr>
        <w:spacing w:after="0"/>
        <w:jc w:val="both"/>
      </w:pPr>
      <w:r>
        <w:rPr>
          <w:b/>
        </w:rPr>
        <w:t>1-persistente:</w:t>
      </w:r>
      <w:r>
        <w:t xml:space="preserve"> </w:t>
      </w:r>
      <w:proofErr w:type="gramStart"/>
      <w:r>
        <w:t>perché</w:t>
      </w:r>
      <w:proofErr w:type="gramEnd"/>
      <w:r>
        <w:t xml:space="preserve"> quando trova il canale occupato resta in ascolto continuamente, ed appena il canale si libera trasmette con probabilità 1(sempre)</w:t>
      </w:r>
    </w:p>
    <w:p w14:paraId="0000009F" w14:textId="77777777" w:rsidR="007E6CFC" w:rsidRDefault="00000000">
      <w:pPr>
        <w:spacing w:after="0"/>
        <w:jc w:val="both"/>
      </w:pPr>
      <w:r>
        <w:rPr>
          <w:b/>
        </w:rPr>
        <w:t>Non Persistente:</w:t>
      </w:r>
      <w:r>
        <w:t xml:space="preserve"> si differenzia perché una stazione quando vuole trasmettere e trova il canale occupato non trasmette subito ma attende un tempo casuale e prova a ritrasmettere</w:t>
      </w:r>
    </w:p>
    <w:p w14:paraId="000000A0" w14:textId="77777777" w:rsidR="007E6CFC" w:rsidRDefault="00000000">
      <w:pPr>
        <w:spacing w:after="0"/>
        <w:jc w:val="both"/>
      </w:pPr>
      <w:r>
        <w:rPr>
          <w:b/>
        </w:rPr>
        <w:t>P-persistente:</w:t>
      </w:r>
      <w:r>
        <w:t xml:space="preserve"> In p-persistente il tempo è diviso in slot e quando una stazione vuole trasmettere e trova il canale occupato ascolta continuamente e quando lo trova libero trasmette con probabilità p, oppure attende uno slot successivo per trasmettere con probabilità (1-p) o ancora attende lo slot successivo e trasmette sempre con probabilità 1-p</w:t>
      </w:r>
    </w:p>
    <w:p w14:paraId="000000A1" w14:textId="77777777" w:rsidR="007E6CFC" w:rsidRDefault="007E6CFC">
      <w:pPr>
        <w:spacing w:after="0"/>
        <w:jc w:val="both"/>
        <w:rPr>
          <w:b/>
        </w:rPr>
      </w:pPr>
    </w:p>
    <w:p w14:paraId="000000A2" w14:textId="77777777" w:rsidR="007E6CFC" w:rsidRDefault="00000000">
      <w:pPr>
        <w:spacing w:after="0"/>
        <w:rPr>
          <w:b/>
        </w:rPr>
      </w:pPr>
      <w:r>
        <w:rPr>
          <w:b/>
        </w:rPr>
        <w:t>89-CSMA/CD</w:t>
      </w:r>
    </w:p>
    <w:p w14:paraId="000000A3" w14:textId="77777777" w:rsidR="007E6CFC" w:rsidRDefault="00000000">
      <w:pPr>
        <w:spacing w:after="0"/>
        <w:jc w:val="both"/>
      </w:pPr>
      <w:r>
        <w:t xml:space="preserve">Il protocollo opera in </w:t>
      </w:r>
      <w:proofErr w:type="gramStart"/>
      <w:r>
        <w:t>3</w:t>
      </w:r>
      <w:proofErr w:type="gramEnd"/>
      <w:r>
        <w:t xml:space="preserve"> diverse fasi:</w:t>
      </w:r>
    </w:p>
    <w:p w14:paraId="000000A4" w14:textId="77777777" w:rsidR="007E6CFC" w:rsidRDefault="00000000">
      <w:pPr>
        <w:numPr>
          <w:ilvl w:val="0"/>
          <w:numId w:val="9"/>
        </w:numPr>
        <w:pBdr>
          <w:top w:val="nil"/>
          <w:left w:val="nil"/>
          <w:bottom w:val="nil"/>
          <w:right w:val="nil"/>
          <w:between w:val="nil"/>
        </w:pBdr>
        <w:spacing w:after="0"/>
        <w:jc w:val="both"/>
        <w:rPr>
          <w:color w:val="000000"/>
        </w:rPr>
      </w:pPr>
      <w:r>
        <w:rPr>
          <w:b/>
          <w:color w:val="000000"/>
        </w:rPr>
        <w:t xml:space="preserve">Carrier </w:t>
      </w:r>
      <w:proofErr w:type="spellStart"/>
      <w:r>
        <w:rPr>
          <w:b/>
          <w:color w:val="000000"/>
        </w:rPr>
        <w:t>sense</w:t>
      </w:r>
      <w:proofErr w:type="spellEnd"/>
      <w:r>
        <w:rPr>
          <w:b/>
          <w:color w:val="000000"/>
        </w:rPr>
        <w:t xml:space="preserve">: </w:t>
      </w:r>
      <w:r>
        <w:rPr>
          <w:color w:val="000000"/>
        </w:rPr>
        <w:t>ogni stazione che deve trasmettere ascolta il bus e decide di trasmettere solo se questo è libero</w:t>
      </w:r>
    </w:p>
    <w:p w14:paraId="000000A5" w14:textId="77777777" w:rsidR="007E6CFC" w:rsidRDefault="00000000">
      <w:pPr>
        <w:numPr>
          <w:ilvl w:val="0"/>
          <w:numId w:val="9"/>
        </w:numPr>
        <w:pBdr>
          <w:top w:val="nil"/>
          <w:left w:val="nil"/>
          <w:bottom w:val="nil"/>
          <w:right w:val="nil"/>
          <w:between w:val="nil"/>
        </w:pBdr>
        <w:spacing w:after="0"/>
        <w:jc w:val="both"/>
        <w:rPr>
          <w:color w:val="000000"/>
        </w:rPr>
      </w:pPr>
      <w:r>
        <w:rPr>
          <w:b/>
          <w:color w:val="000000"/>
        </w:rPr>
        <w:t xml:space="preserve">Multiple access: </w:t>
      </w:r>
      <w:r>
        <w:rPr>
          <w:color w:val="000000"/>
        </w:rPr>
        <w:t>nonostante la prima fase è possibile che due stazioni trasmettono contemporaneamente</w:t>
      </w:r>
    </w:p>
    <w:p w14:paraId="000000A6" w14:textId="77777777" w:rsidR="007E6CFC" w:rsidRDefault="00000000">
      <w:pPr>
        <w:numPr>
          <w:ilvl w:val="0"/>
          <w:numId w:val="9"/>
        </w:numPr>
        <w:pBdr>
          <w:top w:val="nil"/>
          <w:left w:val="nil"/>
          <w:bottom w:val="nil"/>
          <w:right w:val="nil"/>
          <w:between w:val="nil"/>
        </w:pBdr>
        <w:spacing w:after="0"/>
        <w:jc w:val="both"/>
        <w:rPr>
          <w:color w:val="000000"/>
        </w:rPr>
      </w:pPr>
      <w:proofErr w:type="spellStart"/>
      <w:r>
        <w:rPr>
          <w:b/>
          <w:color w:val="000000"/>
        </w:rPr>
        <w:t>Collision</w:t>
      </w:r>
      <w:proofErr w:type="spellEnd"/>
      <w:r>
        <w:rPr>
          <w:b/>
          <w:color w:val="000000"/>
        </w:rPr>
        <w:t xml:space="preserve"> </w:t>
      </w:r>
      <w:proofErr w:type="spellStart"/>
      <w:r>
        <w:rPr>
          <w:b/>
          <w:color w:val="000000"/>
        </w:rPr>
        <w:t>detection</w:t>
      </w:r>
      <w:proofErr w:type="spellEnd"/>
      <w:r>
        <w:rPr>
          <w:b/>
          <w:color w:val="000000"/>
        </w:rPr>
        <w:t>:</w:t>
      </w:r>
      <w:r>
        <w:rPr>
          <w:color w:val="000000"/>
        </w:rPr>
        <w:t xml:space="preserve"> se si verifica la sovrapposizione di due trasmissioni si ha una collisione, per rilevarla ogni stazione, mentre trasmette un pacchetto, ascolta i segnali sul mezzo trasmissivo, confrontandoli con quelli da lei generati, (si usa il jamming per eliminare la trasmissione)</w:t>
      </w:r>
    </w:p>
    <w:p w14:paraId="000000A7" w14:textId="77777777" w:rsidR="007E6CFC" w:rsidRDefault="00000000">
      <w:pPr>
        <w:numPr>
          <w:ilvl w:val="0"/>
          <w:numId w:val="9"/>
        </w:numPr>
        <w:pBdr>
          <w:top w:val="nil"/>
          <w:left w:val="nil"/>
          <w:bottom w:val="nil"/>
          <w:right w:val="nil"/>
          <w:between w:val="nil"/>
        </w:pBdr>
        <w:spacing w:after="0"/>
        <w:jc w:val="both"/>
        <w:rPr>
          <w:color w:val="000000"/>
        </w:rPr>
      </w:pPr>
      <w:r>
        <w:rPr>
          <w:b/>
          <w:color w:val="000000"/>
        </w:rPr>
        <w:t>Jamming:</w:t>
      </w:r>
      <w:r>
        <w:rPr>
          <w:color w:val="000000"/>
        </w:rPr>
        <w:t xml:space="preserve"> Alla rilevazione della collisione entrambi inviano un messaggio di tipo Jamming per avvisare gli altri </w:t>
      </w:r>
      <w:proofErr w:type="spellStart"/>
      <w:r>
        <w:rPr>
          <w:color w:val="000000"/>
        </w:rPr>
        <w:t>host</w:t>
      </w:r>
      <w:proofErr w:type="spellEnd"/>
      <w:r>
        <w:rPr>
          <w:color w:val="000000"/>
        </w:rPr>
        <w:t xml:space="preserve"> sullo stesso mezzo trasmissivo che vi è stata una collisione, attenderanno un tempo random prima di </w:t>
      </w:r>
      <w:proofErr w:type="spellStart"/>
      <w:r>
        <w:rPr>
          <w:color w:val="000000"/>
        </w:rPr>
        <w:t>reiniziare</w:t>
      </w:r>
      <w:proofErr w:type="spellEnd"/>
      <w:r>
        <w:rPr>
          <w:color w:val="000000"/>
        </w:rPr>
        <w:t xml:space="preserve"> a trasmettere</w:t>
      </w:r>
    </w:p>
    <w:p w14:paraId="000000A8" w14:textId="77777777" w:rsidR="007E6CFC" w:rsidRDefault="00000000">
      <w:pPr>
        <w:spacing w:after="0"/>
        <w:jc w:val="both"/>
      </w:pPr>
      <w:r>
        <w:t xml:space="preserve">Oggi gli HUB sono stati sostituiti dagli Switch di livello </w:t>
      </w:r>
      <w:proofErr w:type="gramStart"/>
      <w:r>
        <w:t>2</w:t>
      </w:r>
      <w:proofErr w:type="gramEnd"/>
      <w:r>
        <w:t xml:space="preserve"> per evitare le collisioni.</w:t>
      </w:r>
    </w:p>
    <w:p w14:paraId="000000A9" w14:textId="77777777" w:rsidR="007E6CFC" w:rsidRDefault="007E6CFC">
      <w:pPr>
        <w:spacing w:after="0"/>
        <w:jc w:val="both"/>
      </w:pPr>
    </w:p>
    <w:p w14:paraId="000000AA" w14:textId="77777777" w:rsidR="007E6CFC" w:rsidRDefault="00000000">
      <w:pPr>
        <w:spacing w:after="0"/>
        <w:jc w:val="both"/>
        <w:rPr>
          <w:u w:val="single"/>
        </w:rPr>
      </w:pPr>
      <w:r>
        <w:t>Nb il tempo di propagazione dev’essere 2Tao</w:t>
      </w:r>
    </w:p>
    <w:p w14:paraId="000000AB" w14:textId="77777777" w:rsidR="007E6CFC" w:rsidRDefault="007E6CFC">
      <w:pPr>
        <w:spacing w:after="0"/>
      </w:pPr>
    </w:p>
    <w:p w14:paraId="000000AC" w14:textId="77777777" w:rsidR="007E6CFC" w:rsidRDefault="00000000">
      <w:pPr>
        <w:spacing w:after="0"/>
        <w:rPr>
          <w:b/>
        </w:rPr>
      </w:pPr>
      <w:r>
        <w:rPr>
          <w:b/>
        </w:rPr>
        <w:t xml:space="preserve">17- Che differenza c’è, a livello di rete, tra l’attività di forwarding (hardware) e </w:t>
      </w:r>
      <w:proofErr w:type="spellStart"/>
      <w:r>
        <w:rPr>
          <w:b/>
        </w:rPr>
        <w:t>routing</w:t>
      </w:r>
      <w:proofErr w:type="spellEnd"/>
      <w:r>
        <w:rPr>
          <w:b/>
        </w:rPr>
        <w:t>(instradamento)?</w:t>
      </w:r>
    </w:p>
    <w:p w14:paraId="000000AD" w14:textId="77777777" w:rsidR="007E6CFC" w:rsidRDefault="00000000">
      <w:pPr>
        <w:spacing w:after="0"/>
      </w:pPr>
      <w:r>
        <w:t>L’inoltro o forwarding è il processo che, in base all’indirizzo fisico di destinazione, sceglie la linea di uscita in funzione di dati noti (tabelle, stato delle linee, etc.).</w:t>
      </w:r>
    </w:p>
    <w:p w14:paraId="000000AE" w14:textId="77777777" w:rsidR="007E6CFC" w:rsidRDefault="00000000">
      <w:pPr>
        <w:spacing w:after="0"/>
      </w:pPr>
      <w:r>
        <w:t xml:space="preserve">L’instradamento invece, è il processo di creazione ed aggiornamento della tabella (detta di </w:t>
      </w:r>
      <w:proofErr w:type="spellStart"/>
      <w:r>
        <w:t>routing</w:t>
      </w:r>
      <w:proofErr w:type="spellEnd"/>
      <w:r>
        <w:t xml:space="preserve">), che associa alla destinazione la linea d’uscita da utilizzare; questa operazione viene eseguita in base ad algoritmi detti algoritmi di </w:t>
      </w:r>
      <w:proofErr w:type="spellStart"/>
      <w:r>
        <w:t>routing</w:t>
      </w:r>
      <w:proofErr w:type="spellEnd"/>
      <w:r>
        <w:t>.</w:t>
      </w:r>
    </w:p>
    <w:p w14:paraId="000000AF" w14:textId="77777777" w:rsidR="007E6CFC" w:rsidRDefault="007E6CFC">
      <w:pPr>
        <w:spacing w:after="0"/>
      </w:pPr>
    </w:p>
    <w:p w14:paraId="000000B0" w14:textId="77777777" w:rsidR="007E6CFC" w:rsidRDefault="00000000">
      <w:pPr>
        <w:spacing w:after="0"/>
        <w:rPr>
          <w:b/>
        </w:rPr>
      </w:pPr>
      <w:r>
        <w:rPr>
          <w:b/>
        </w:rPr>
        <w:t xml:space="preserve">18- Come funziona il bit </w:t>
      </w:r>
      <w:proofErr w:type="spellStart"/>
      <w:r>
        <w:rPr>
          <w:b/>
        </w:rPr>
        <w:t>stuffing</w:t>
      </w:r>
      <w:proofErr w:type="spellEnd"/>
      <w:r>
        <w:rPr>
          <w:b/>
        </w:rPr>
        <w:t>?</w:t>
      </w:r>
    </w:p>
    <w:p w14:paraId="000000B1" w14:textId="77777777" w:rsidR="007E6CFC" w:rsidRDefault="00000000">
      <w:pPr>
        <w:spacing w:after="0"/>
      </w:pPr>
      <w:r>
        <w:lastRenderedPageBreak/>
        <w:t xml:space="preserve">Il bit </w:t>
      </w:r>
      <w:proofErr w:type="spellStart"/>
      <w:r>
        <w:t>stuffing</w:t>
      </w:r>
      <w:proofErr w:type="spellEnd"/>
      <w:r>
        <w:t xml:space="preserve"> è una tecnica che consiste nell’aggiungere dei bit a zero ad un flusso di dati numerici.</w:t>
      </w:r>
    </w:p>
    <w:p w14:paraId="000000B2" w14:textId="77777777" w:rsidR="007E6CFC" w:rsidRDefault="00000000">
      <w:pPr>
        <w:spacing w:after="0"/>
      </w:pPr>
      <w:r>
        <w:t xml:space="preserve">Tali bit aggiunti non trasportano informazione, ma vengono utilizzati per prevenire che i dati siano interpretati come dati di controllo. Nel </w:t>
      </w:r>
      <w:proofErr w:type="gramStart"/>
      <w:r>
        <w:t>framing ad esempio</w:t>
      </w:r>
      <w:proofErr w:type="gramEnd"/>
      <w:r>
        <w:t>, per evitare che il flag byte possa trovarsi all’interno dei dati del pacchetto, viene inserito un bit 0 dopo ogni gruppo di 5 bit a 1; il bit inserito viene eliminato in ricezione.</w:t>
      </w:r>
    </w:p>
    <w:p w14:paraId="000000B3" w14:textId="77777777" w:rsidR="007E6CFC" w:rsidRDefault="007E6CFC">
      <w:pPr>
        <w:spacing w:after="0"/>
      </w:pPr>
    </w:p>
    <w:p w14:paraId="000000B4" w14:textId="77777777" w:rsidR="007E6CFC" w:rsidRDefault="00000000">
      <w:pPr>
        <w:spacing w:after="0"/>
        <w:rPr>
          <w:b/>
        </w:rPr>
      </w:pPr>
      <w:r>
        <w:rPr>
          <w:b/>
        </w:rPr>
        <w:t xml:space="preserve">19- Cos’è e come funziona lo </w:t>
      </w:r>
      <w:proofErr w:type="spellStart"/>
      <w:r>
        <w:rPr>
          <w:b/>
        </w:rPr>
        <w:t>spanning-tree</w:t>
      </w:r>
      <w:proofErr w:type="spellEnd"/>
      <w:r>
        <w:rPr>
          <w:b/>
        </w:rPr>
        <w:t xml:space="preserve"> </w:t>
      </w:r>
      <w:proofErr w:type="spellStart"/>
      <w:r>
        <w:rPr>
          <w:b/>
        </w:rPr>
        <w:t>protocol</w:t>
      </w:r>
      <w:proofErr w:type="spellEnd"/>
    </w:p>
    <w:p w14:paraId="000000B5" w14:textId="77777777" w:rsidR="007E6CFC" w:rsidRDefault="00000000">
      <w:pPr>
        <w:spacing w:after="0"/>
      </w:pPr>
      <w:r>
        <w:t>L’STP è un protocollo “loop free” utilizzato per realizzare reti con percorsi ridondanti utilizzando tecnologie di livello datalink.</w:t>
      </w:r>
    </w:p>
    <w:p w14:paraId="000000B6" w14:textId="77777777" w:rsidR="007E6CFC" w:rsidRDefault="00000000">
      <w:pPr>
        <w:spacing w:after="0"/>
      </w:pPr>
      <w:r>
        <w:t>Nell’STP viene localizzato il “root bridge” (nodo debole), successivamente vengono localizzati i loop che vengono poi risolti bloccando le porte.</w:t>
      </w:r>
    </w:p>
    <w:p w14:paraId="000000B7" w14:textId="77777777" w:rsidR="007E6CFC" w:rsidRDefault="007E6CFC">
      <w:pPr>
        <w:spacing w:after="0"/>
        <w:rPr>
          <w:b/>
        </w:rPr>
      </w:pPr>
    </w:p>
    <w:p w14:paraId="000000B8" w14:textId="77777777" w:rsidR="007E6CFC" w:rsidRDefault="007E6CFC">
      <w:pPr>
        <w:spacing w:after="0"/>
        <w:rPr>
          <w:b/>
        </w:rPr>
      </w:pPr>
    </w:p>
    <w:p w14:paraId="000000B9" w14:textId="77777777" w:rsidR="007E6CFC" w:rsidRDefault="00000000">
      <w:pPr>
        <w:spacing w:after="0"/>
        <w:rPr>
          <w:b/>
        </w:rPr>
      </w:pPr>
      <w:r>
        <w:rPr>
          <w:b/>
        </w:rPr>
        <w:t xml:space="preserve">20-Cos’è la tabella di </w:t>
      </w:r>
      <w:proofErr w:type="spellStart"/>
      <w:r>
        <w:rPr>
          <w:b/>
        </w:rPr>
        <w:t>routing</w:t>
      </w:r>
      <w:proofErr w:type="spellEnd"/>
      <w:r>
        <w:rPr>
          <w:b/>
        </w:rPr>
        <w:t xml:space="preserve"> e come funziona?</w:t>
      </w:r>
    </w:p>
    <w:p w14:paraId="000000BA" w14:textId="77777777" w:rsidR="007E6CFC" w:rsidRDefault="00000000">
      <w:pPr>
        <w:spacing w:after="0"/>
      </w:pPr>
      <w:r>
        <w:t xml:space="preserve">La tavola di </w:t>
      </w:r>
      <w:proofErr w:type="spellStart"/>
      <w:r>
        <w:t>routing</w:t>
      </w:r>
      <w:proofErr w:type="spellEnd"/>
      <w:r>
        <w:t xml:space="preserve"> contiene tutte le informazioni necessarie per indicare il percorso ottimale verso le possibili reti. La tavola deve contenere l’indirizzo IP di destinazione, l’indirizzo dei router adiacenti ed i possibili percorsi.</w:t>
      </w:r>
    </w:p>
    <w:p w14:paraId="000000BB" w14:textId="77777777" w:rsidR="007E6CFC" w:rsidRDefault="007E6CFC">
      <w:pPr>
        <w:spacing w:after="0"/>
      </w:pPr>
    </w:p>
    <w:p w14:paraId="000000BC" w14:textId="77777777" w:rsidR="007E6CFC" w:rsidRDefault="00000000">
      <w:pPr>
        <w:spacing w:after="0"/>
        <w:rPr>
          <w:b/>
        </w:rPr>
      </w:pPr>
      <w:r>
        <w:rPr>
          <w:b/>
        </w:rPr>
        <w:t xml:space="preserve">21-Chi è che immette i dati nella tavola di </w:t>
      </w:r>
      <w:proofErr w:type="spellStart"/>
      <w:r>
        <w:rPr>
          <w:b/>
        </w:rPr>
        <w:t>routing</w:t>
      </w:r>
      <w:proofErr w:type="spellEnd"/>
      <w:r>
        <w:rPr>
          <w:b/>
        </w:rPr>
        <w:t>?</w:t>
      </w:r>
    </w:p>
    <w:p w14:paraId="000000BD" w14:textId="77777777" w:rsidR="007E6CFC" w:rsidRDefault="00000000">
      <w:pPr>
        <w:spacing w:after="0"/>
      </w:pPr>
      <w:r>
        <w:t xml:space="preserve">Ci sono due possibili casi, nel caso statico li immette l’amministratore di rete; nel dinamico invece vengono aggiunti attraverso i protocolli di </w:t>
      </w:r>
      <w:proofErr w:type="spellStart"/>
      <w:r>
        <w:t>routing</w:t>
      </w:r>
      <w:proofErr w:type="spellEnd"/>
      <w:r>
        <w:t>.</w:t>
      </w:r>
    </w:p>
    <w:p w14:paraId="000000BE" w14:textId="77777777" w:rsidR="007E6CFC" w:rsidRDefault="007E6CFC"/>
    <w:p w14:paraId="000000BF" w14:textId="77777777" w:rsidR="007E6CFC" w:rsidRDefault="007E6CFC"/>
    <w:p w14:paraId="000000C0" w14:textId="77777777" w:rsidR="007E6CFC" w:rsidRDefault="00000000">
      <w:r>
        <w:rPr>
          <w:b/>
        </w:rPr>
        <w:t>22-Cos’è il DNS? Qual è la query ricorsiva ed iterativa? Quali sono i vari servizi del DNS</w:t>
      </w:r>
    </w:p>
    <w:p w14:paraId="000000C1" w14:textId="77777777" w:rsidR="007E6CFC" w:rsidRDefault="00000000">
      <w:pPr>
        <w:spacing w:after="0"/>
      </w:pPr>
      <w:r>
        <w:t xml:space="preserve">Il DNS (Domain Name System) è un database </w:t>
      </w:r>
      <w:proofErr w:type="gramStart"/>
      <w:r>
        <w:t>distribuito(</w:t>
      </w:r>
      <w:proofErr w:type="gramEnd"/>
      <w:r>
        <w:t xml:space="preserve">ogni sito mantiene il suo database relativo agli </w:t>
      </w:r>
      <w:proofErr w:type="spellStart"/>
      <w:r>
        <w:t>host</w:t>
      </w:r>
      <w:proofErr w:type="spellEnd"/>
      <w:r>
        <w:t xml:space="preserve"> locali eseguendo su una macchina il </w:t>
      </w:r>
      <w:r>
        <w:rPr>
          <w:b/>
        </w:rPr>
        <w:t xml:space="preserve">server DNS </w:t>
      </w:r>
      <w:r>
        <w:t xml:space="preserve">che può essere interrogato da altri sistemi su internet) che permette di convertire i nomi simbolici degli </w:t>
      </w:r>
      <w:proofErr w:type="spellStart"/>
      <w:r>
        <w:t>host</w:t>
      </w:r>
      <w:proofErr w:type="spellEnd"/>
      <w:r>
        <w:t xml:space="preserve"> negli indirizzi IP numerici. Il </w:t>
      </w:r>
      <w:proofErr w:type="spellStart"/>
      <w:r>
        <w:t>resolver</w:t>
      </w:r>
      <w:proofErr w:type="spellEnd"/>
      <w:r>
        <w:t xml:space="preserve"> è la procedura che effettua la conversione.</w:t>
      </w:r>
    </w:p>
    <w:p w14:paraId="000000C2" w14:textId="77777777" w:rsidR="007E6CFC" w:rsidRDefault="00000000">
      <w:pPr>
        <w:spacing w:after="0"/>
      </w:pPr>
      <w:r>
        <w:t>Le caratteristiche principali sono:</w:t>
      </w:r>
    </w:p>
    <w:p w14:paraId="000000C3" w14:textId="77777777" w:rsidR="007E6CFC" w:rsidRDefault="00000000">
      <w:pPr>
        <w:numPr>
          <w:ilvl w:val="0"/>
          <w:numId w:val="12"/>
        </w:numPr>
        <w:pBdr>
          <w:top w:val="nil"/>
          <w:left w:val="nil"/>
          <w:bottom w:val="nil"/>
          <w:right w:val="nil"/>
          <w:between w:val="nil"/>
        </w:pBdr>
        <w:spacing w:after="0"/>
      </w:pPr>
      <w:r>
        <w:rPr>
          <w:color w:val="000000"/>
        </w:rPr>
        <w:t>Database distribuito</w:t>
      </w:r>
    </w:p>
    <w:p w14:paraId="000000C4" w14:textId="77777777" w:rsidR="007E6CFC" w:rsidRDefault="00000000">
      <w:pPr>
        <w:numPr>
          <w:ilvl w:val="0"/>
          <w:numId w:val="12"/>
        </w:numPr>
        <w:pBdr>
          <w:top w:val="nil"/>
          <w:left w:val="nil"/>
          <w:bottom w:val="nil"/>
          <w:right w:val="nil"/>
          <w:between w:val="nil"/>
        </w:pBdr>
        <w:spacing w:after="0"/>
      </w:pPr>
      <w:r>
        <w:rPr>
          <w:color w:val="000000"/>
        </w:rPr>
        <w:t>Basato sul modello client/server</w:t>
      </w:r>
    </w:p>
    <w:p w14:paraId="000000C5" w14:textId="77777777" w:rsidR="007E6CFC" w:rsidRDefault="00000000">
      <w:pPr>
        <w:numPr>
          <w:ilvl w:val="0"/>
          <w:numId w:val="12"/>
        </w:numPr>
        <w:pBdr>
          <w:top w:val="nil"/>
          <w:left w:val="nil"/>
          <w:bottom w:val="nil"/>
          <w:right w:val="nil"/>
          <w:between w:val="nil"/>
        </w:pBdr>
        <w:spacing w:after="0"/>
      </w:pPr>
      <w:proofErr w:type="gramStart"/>
      <w:r>
        <w:rPr>
          <w:color w:val="000000"/>
        </w:rPr>
        <w:t>3</w:t>
      </w:r>
      <w:proofErr w:type="gramEnd"/>
      <w:r>
        <w:rPr>
          <w:color w:val="000000"/>
        </w:rPr>
        <w:t xml:space="preserve"> componenti principali</w:t>
      </w:r>
    </w:p>
    <w:p w14:paraId="000000C6" w14:textId="77777777" w:rsidR="007E6CFC" w:rsidRDefault="00000000">
      <w:pPr>
        <w:numPr>
          <w:ilvl w:val="1"/>
          <w:numId w:val="12"/>
        </w:numPr>
        <w:pBdr>
          <w:top w:val="nil"/>
          <w:left w:val="nil"/>
          <w:bottom w:val="nil"/>
          <w:right w:val="nil"/>
          <w:between w:val="nil"/>
        </w:pBdr>
        <w:spacing w:after="0"/>
      </w:pPr>
      <w:proofErr w:type="spellStart"/>
      <w:r>
        <w:rPr>
          <w:b/>
          <w:color w:val="000000"/>
        </w:rPr>
        <w:t>Resolver</w:t>
      </w:r>
      <w:proofErr w:type="spellEnd"/>
    </w:p>
    <w:p w14:paraId="000000C7" w14:textId="77777777" w:rsidR="007E6CFC" w:rsidRDefault="00000000">
      <w:pPr>
        <w:numPr>
          <w:ilvl w:val="1"/>
          <w:numId w:val="12"/>
        </w:numPr>
        <w:pBdr>
          <w:top w:val="nil"/>
          <w:left w:val="nil"/>
          <w:bottom w:val="nil"/>
          <w:right w:val="nil"/>
          <w:between w:val="nil"/>
        </w:pBdr>
        <w:spacing w:after="0"/>
      </w:pPr>
      <w:r>
        <w:rPr>
          <w:b/>
          <w:color w:val="000000"/>
        </w:rPr>
        <w:t>Spazio dei nomi</w:t>
      </w:r>
    </w:p>
    <w:p w14:paraId="000000C8" w14:textId="77777777" w:rsidR="007E6CFC" w:rsidRDefault="00000000">
      <w:pPr>
        <w:numPr>
          <w:ilvl w:val="1"/>
          <w:numId w:val="12"/>
        </w:numPr>
        <w:pBdr>
          <w:top w:val="nil"/>
          <w:left w:val="nil"/>
          <w:bottom w:val="nil"/>
          <w:right w:val="nil"/>
          <w:between w:val="nil"/>
        </w:pBdr>
        <w:spacing w:after="0"/>
      </w:pPr>
      <w:r>
        <w:rPr>
          <w:b/>
          <w:color w:val="000000"/>
        </w:rPr>
        <w:t>Name server</w:t>
      </w:r>
    </w:p>
    <w:p w14:paraId="000000C9" w14:textId="77777777" w:rsidR="007E6CFC" w:rsidRDefault="00000000">
      <w:pPr>
        <w:numPr>
          <w:ilvl w:val="0"/>
          <w:numId w:val="12"/>
        </w:numPr>
        <w:pBdr>
          <w:top w:val="nil"/>
          <w:left w:val="nil"/>
          <w:bottom w:val="nil"/>
          <w:right w:val="nil"/>
          <w:between w:val="nil"/>
        </w:pBdr>
        <w:spacing w:after="0"/>
      </w:pPr>
      <w:r>
        <w:rPr>
          <w:color w:val="000000"/>
        </w:rPr>
        <w:t>Accesso veloce ai dati</w:t>
      </w:r>
    </w:p>
    <w:p w14:paraId="000000CA" w14:textId="77777777" w:rsidR="007E6CFC" w:rsidRDefault="00000000">
      <w:pPr>
        <w:spacing w:after="0"/>
      </w:pPr>
      <w:r>
        <w:t xml:space="preserve">Nella query iterativa la negoziazione con i vari name server autoritativi per le zone interessate è gestita direttamente dal </w:t>
      </w:r>
      <w:proofErr w:type="spellStart"/>
      <w:r>
        <w:t>resolver</w:t>
      </w:r>
      <w:proofErr w:type="spellEnd"/>
      <w:r>
        <w:t>.</w:t>
      </w:r>
    </w:p>
    <w:p w14:paraId="000000CB" w14:textId="77777777" w:rsidR="007E6CFC" w:rsidRDefault="00000000">
      <w:pPr>
        <w:spacing w:after="0"/>
      </w:pPr>
      <w:r>
        <w:t xml:space="preserve">Nella query ricorsiva il </w:t>
      </w:r>
      <w:proofErr w:type="spellStart"/>
      <w:r>
        <w:t>resolver</w:t>
      </w:r>
      <w:proofErr w:type="spellEnd"/>
      <w:r>
        <w:t xml:space="preserve"> propaga la richiesta al name server di livello superiore che gestisce la stessa negoziando con gli altri name server nella gerarchia (la risposta viene propagata all’indietro)</w:t>
      </w:r>
    </w:p>
    <w:p w14:paraId="000000CC" w14:textId="77777777" w:rsidR="007E6CFC" w:rsidRDefault="00000000">
      <w:pPr>
        <w:spacing w:after="0"/>
      </w:pPr>
      <w:r>
        <w:t xml:space="preserve">Oltre alla traduzione il DNS fa anche da </w:t>
      </w:r>
      <w:proofErr w:type="spellStart"/>
      <w:r>
        <w:t>host</w:t>
      </w:r>
      <w:proofErr w:type="spellEnd"/>
      <w:r>
        <w:t xml:space="preserve"> </w:t>
      </w:r>
      <w:proofErr w:type="spellStart"/>
      <w:r>
        <w:t>aliasing</w:t>
      </w:r>
      <w:proofErr w:type="spellEnd"/>
      <w:r>
        <w:t xml:space="preserve"> (semplifica il nome degli </w:t>
      </w:r>
      <w:proofErr w:type="spellStart"/>
      <w:r>
        <w:t>host</w:t>
      </w:r>
      <w:proofErr w:type="spellEnd"/>
      <w:r>
        <w:t xml:space="preserve"> complicati e lunghi), Mail serve </w:t>
      </w:r>
      <w:proofErr w:type="spellStart"/>
      <w:r>
        <w:t>aliasing</w:t>
      </w:r>
      <w:proofErr w:type="spellEnd"/>
      <w:r>
        <w:t xml:space="preserve"> e distribuzione del carico tra server replicanti di un web server affollato</w:t>
      </w:r>
    </w:p>
    <w:p w14:paraId="000000CD" w14:textId="77777777" w:rsidR="007E6CFC" w:rsidRDefault="007E6CFC">
      <w:pPr>
        <w:spacing w:after="0"/>
      </w:pPr>
    </w:p>
    <w:p w14:paraId="000000CE" w14:textId="77777777" w:rsidR="007E6CFC" w:rsidRDefault="007E6CFC">
      <w:pPr>
        <w:spacing w:after="0"/>
      </w:pPr>
    </w:p>
    <w:p w14:paraId="000000CF" w14:textId="77777777" w:rsidR="007E6CFC" w:rsidRDefault="00000000">
      <w:pPr>
        <w:spacing w:after="0"/>
        <w:rPr>
          <w:b/>
        </w:rPr>
      </w:pPr>
      <w:r>
        <w:rPr>
          <w:b/>
        </w:rPr>
        <w:t>24-Differenza UDP livello trasporto con livello network(rete)</w:t>
      </w:r>
    </w:p>
    <w:p w14:paraId="000000D0" w14:textId="77777777" w:rsidR="007E6CFC" w:rsidRDefault="00000000">
      <w:pPr>
        <w:spacing w:after="0"/>
      </w:pPr>
      <w:r>
        <w:lastRenderedPageBreak/>
        <w:t xml:space="preserve">UDP definisce un protocollo senza connessione che permette di inviare </w:t>
      </w:r>
      <w:proofErr w:type="spellStart"/>
      <w:r>
        <w:t>datagram</w:t>
      </w:r>
      <w:proofErr w:type="spellEnd"/>
      <w:r>
        <w:t xml:space="preserve"> IP senza stabilire una connessione. UDP maneggia i dati in un unico segmento, mentre IP eventualmente lo spezzetta e poi UDP lo riceve nuovamente come un unico segmento</w:t>
      </w:r>
    </w:p>
    <w:p w14:paraId="000000D1" w14:textId="77777777" w:rsidR="007E6CFC" w:rsidRDefault="007E6CFC">
      <w:pPr>
        <w:spacing w:after="0"/>
        <w:rPr>
          <w:b/>
        </w:rPr>
      </w:pPr>
    </w:p>
    <w:p w14:paraId="000000D2" w14:textId="77777777" w:rsidR="007E6CFC" w:rsidRDefault="00000000">
      <w:pPr>
        <w:spacing w:after="0"/>
        <w:rPr>
          <w:b/>
        </w:rPr>
      </w:pPr>
      <w:r>
        <w:rPr>
          <w:b/>
        </w:rPr>
        <w:t>26- La modulazione (ampiezza, fase e frequenza)</w:t>
      </w:r>
    </w:p>
    <w:p w14:paraId="000000D3" w14:textId="77777777" w:rsidR="007E6CFC" w:rsidRDefault="00000000">
      <w:pPr>
        <w:spacing w:after="0"/>
      </w:pPr>
      <w:r>
        <w:t>La modulazione è un processo con il quale il segnale da trasmettere (segnale modulante) viene utilizzato</w:t>
      </w:r>
    </w:p>
    <w:p w14:paraId="000000D4" w14:textId="77777777" w:rsidR="007E6CFC" w:rsidRDefault="00000000">
      <w:pPr>
        <w:spacing w:after="0"/>
      </w:pPr>
      <w:r>
        <w:t>per modificare nel tempo le caratteristiche di un segnale ausiliario sinusoidale (portante).</w:t>
      </w:r>
    </w:p>
    <w:p w14:paraId="000000D5" w14:textId="77777777" w:rsidR="007E6CFC" w:rsidRDefault="00000000">
      <w:pPr>
        <w:spacing w:after="0"/>
      </w:pPr>
      <w:r>
        <w:t>Il segnale modulante viene utilizzato per modulare le caratteristiche della portante:</w:t>
      </w:r>
    </w:p>
    <w:p w14:paraId="000000D6" w14:textId="77777777" w:rsidR="007E6CFC" w:rsidRDefault="00000000">
      <w:pPr>
        <w:spacing w:after="0"/>
      </w:pPr>
      <w:r>
        <w:t xml:space="preserve">– </w:t>
      </w:r>
      <w:r>
        <w:rPr>
          <w:b/>
        </w:rPr>
        <w:t>ampiezza</w:t>
      </w:r>
      <w:r>
        <w:t>: il segnale viene utilizzato per modificare il valore della ampiezza della portante (modulazione</w:t>
      </w:r>
    </w:p>
    <w:p w14:paraId="000000D7" w14:textId="77777777" w:rsidR="007E6CFC" w:rsidRDefault="00000000">
      <w:pPr>
        <w:spacing w:after="0"/>
      </w:pPr>
      <w:r>
        <w:t>di ampiezza)</w:t>
      </w:r>
    </w:p>
    <w:p w14:paraId="000000D8" w14:textId="77777777" w:rsidR="007E6CFC" w:rsidRDefault="00000000">
      <w:pPr>
        <w:spacing w:after="0"/>
      </w:pPr>
      <w:r>
        <w:t xml:space="preserve">– </w:t>
      </w:r>
      <w:r>
        <w:rPr>
          <w:b/>
        </w:rPr>
        <w:t>frequenza</w:t>
      </w:r>
      <w:r>
        <w:t>: il segnale modulante modifica istante per istante la frequenza della portante (modulazione di frequenza)</w:t>
      </w:r>
    </w:p>
    <w:p w14:paraId="000000D9" w14:textId="77777777" w:rsidR="007E6CFC" w:rsidRDefault="00000000">
      <w:pPr>
        <w:spacing w:after="0"/>
      </w:pPr>
      <w:r>
        <w:t xml:space="preserve">– </w:t>
      </w:r>
      <w:r>
        <w:rPr>
          <w:b/>
        </w:rPr>
        <w:t>fase</w:t>
      </w:r>
      <w:r>
        <w:t>: il segnale modulante cambia la fase della portante (modulazione di fase)</w:t>
      </w:r>
    </w:p>
    <w:p w14:paraId="000000DA" w14:textId="77777777" w:rsidR="007E6CFC" w:rsidRDefault="007E6CFC">
      <w:pPr>
        <w:spacing w:after="0"/>
      </w:pPr>
    </w:p>
    <w:p w14:paraId="000000DB" w14:textId="77777777" w:rsidR="007E6CFC" w:rsidRDefault="00000000">
      <w:pPr>
        <w:spacing w:after="0"/>
        <w:rPr>
          <w:b/>
        </w:rPr>
      </w:pPr>
      <w:r>
        <w:rPr>
          <w:b/>
        </w:rPr>
        <w:t xml:space="preserve">33-Multiplazione e </w:t>
      </w:r>
      <w:proofErr w:type="spellStart"/>
      <w:r>
        <w:rPr>
          <w:b/>
        </w:rPr>
        <w:t>demultiplazione</w:t>
      </w:r>
      <w:proofErr w:type="spellEnd"/>
    </w:p>
    <w:p w14:paraId="000000DC" w14:textId="77777777" w:rsidR="007E6CFC" w:rsidRDefault="00000000">
      <w:pPr>
        <w:spacing w:after="0"/>
      </w:pPr>
      <w:r>
        <w:t xml:space="preserve">La multiplazione permette di spedire più comunicazione all’interno dello stesso mezzo trasmissivo, 1 canale fisico, </w:t>
      </w:r>
      <w:r>
        <w:rPr>
          <w:b/>
        </w:rPr>
        <w:t xml:space="preserve">n </w:t>
      </w:r>
      <w:r>
        <w:t xml:space="preserve">canali logici, si aggregano i dati dei canali logici e alla ricezione il </w:t>
      </w:r>
      <w:proofErr w:type="spellStart"/>
      <w:r>
        <w:rPr>
          <w:b/>
        </w:rPr>
        <w:t>demultiplexer</w:t>
      </w:r>
      <w:proofErr w:type="spellEnd"/>
      <w:r>
        <w:rPr>
          <w:b/>
        </w:rPr>
        <w:t xml:space="preserve"> </w:t>
      </w:r>
      <w:r>
        <w:t xml:space="preserve">li ridivide fra i vari canali logici, ci sono varie tecniche di multiplazione e sono </w:t>
      </w:r>
    </w:p>
    <w:p w14:paraId="000000DD" w14:textId="77777777" w:rsidR="007E6CFC" w:rsidRDefault="00000000">
      <w:pPr>
        <w:spacing w:after="0"/>
      </w:pPr>
      <w:r>
        <w:t>-</w:t>
      </w:r>
      <w:r>
        <w:rPr>
          <w:b/>
        </w:rPr>
        <w:t xml:space="preserve">A divisione di </w:t>
      </w:r>
      <w:proofErr w:type="gramStart"/>
      <w:r>
        <w:rPr>
          <w:b/>
        </w:rPr>
        <w:t>tempo</w:t>
      </w:r>
      <w:r>
        <w:t>(</w:t>
      </w:r>
      <w:proofErr w:type="gramEnd"/>
      <w:r>
        <w:t>TDM)</w:t>
      </w:r>
    </w:p>
    <w:p w14:paraId="000000DE" w14:textId="77777777" w:rsidR="007E6CFC" w:rsidRDefault="00000000">
      <w:pPr>
        <w:spacing w:after="0"/>
      </w:pPr>
      <w:r>
        <w:t>-</w:t>
      </w:r>
      <w:r>
        <w:rPr>
          <w:b/>
        </w:rPr>
        <w:t xml:space="preserve">A divisione di </w:t>
      </w:r>
      <w:proofErr w:type="gramStart"/>
      <w:r>
        <w:rPr>
          <w:b/>
        </w:rPr>
        <w:t>spazio</w:t>
      </w:r>
      <w:r>
        <w:t>(</w:t>
      </w:r>
      <w:proofErr w:type="gramEnd"/>
      <w:r>
        <w:t>SDM)</w:t>
      </w:r>
    </w:p>
    <w:p w14:paraId="000000DF" w14:textId="77777777" w:rsidR="007E6CFC" w:rsidRDefault="00000000">
      <w:pPr>
        <w:spacing w:after="0"/>
      </w:pPr>
      <w:r>
        <w:t>-</w:t>
      </w:r>
      <w:r>
        <w:rPr>
          <w:b/>
        </w:rPr>
        <w:t xml:space="preserve">A divisione di </w:t>
      </w:r>
      <w:proofErr w:type="gramStart"/>
      <w:r>
        <w:rPr>
          <w:b/>
        </w:rPr>
        <w:t>frequenza</w:t>
      </w:r>
      <w:r>
        <w:t>(</w:t>
      </w:r>
      <w:proofErr w:type="gramEnd"/>
      <w:r>
        <w:t>FDM e WDM)</w:t>
      </w:r>
    </w:p>
    <w:p w14:paraId="000000E0" w14:textId="77777777" w:rsidR="007E6CFC" w:rsidRDefault="00000000">
      <w:pPr>
        <w:spacing w:after="0"/>
      </w:pPr>
      <w:r>
        <w:t>-</w:t>
      </w:r>
      <w:r>
        <w:rPr>
          <w:b/>
        </w:rPr>
        <w:t xml:space="preserve">Per </w:t>
      </w:r>
      <w:proofErr w:type="gramStart"/>
      <w:r>
        <w:rPr>
          <w:b/>
        </w:rPr>
        <w:t>codifica</w:t>
      </w:r>
      <w:r>
        <w:t>(</w:t>
      </w:r>
      <w:proofErr w:type="gramEnd"/>
      <w:r>
        <w:t>CDM)</w:t>
      </w:r>
    </w:p>
    <w:p w14:paraId="000000E1" w14:textId="77777777" w:rsidR="007E6CFC" w:rsidRDefault="007E6CFC">
      <w:pPr>
        <w:spacing w:after="0"/>
      </w:pPr>
    </w:p>
    <w:p w14:paraId="000000E2" w14:textId="77777777" w:rsidR="007E6CFC" w:rsidRDefault="00000000">
      <w:pPr>
        <w:spacing w:after="0"/>
        <w:jc w:val="both"/>
        <w:rPr>
          <w:b/>
        </w:rPr>
      </w:pPr>
      <w:r>
        <w:rPr>
          <w:b/>
        </w:rPr>
        <w:t>52-Differenza tra FDM, WDM e TDM</w:t>
      </w:r>
    </w:p>
    <w:p w14:paraId="000000E3" w14:textId="77777777" w:rsidR="007E6CFC" w:rsidRDefault="00000000">
      <w:pPr>
        <w:spacing w:after="0"/>
        <w:jc w:val="both"/>
      </w:pPr>
      <w:r>
        <w:t xml:space="preserve">Sono tutte tecniche di multiplazione, la TDM è una tecnica a divisione di tempo (ogni intervallo temporale si chiama </w:t>
      </w:r>
      <w:r>
        <w:rPr>
          <w:b/>
        </w:rPr>
        <w:t>slot</w:t>
      </w:r>
      <w:r>
        <w:t xml:space="preserve">) che utilizza una stessa connessione per più trasmissioni distinte, richiede la </w:t>
      </w:r>
      <w:proofErr w:type="spellStart"/>
      <w:r>
        <w:t>tramature</w:t>
      </w:r>
      <w:proofErr w:type="spellEnd"/>
      <w:r>
        <w:t xml:space="preserve"> dei flussi e l’uso di multiplexer e </w:t>
      </w:r>
      <w:proofErr w:type="spellStart"/>
      <w:r>
        <w:t>demultiplexer</w:t>
      </w:r>
      <w:proofErr w:type="spellEnd"/>
      <w:r>
        <w:t>, è meno efficiente ma ottimizza l’uso dei mezzi trasmissivi.</w:t>
      </w:r>
    </w:p>
    <w:p w14:paraId="000000E4" w14:textId="77777777" w:rsidR="007E6CFC" w:rsidRDefault="00000000">
      <w:pPr>
        <w:spacing w:after="0"/>
        <w:jc w:val="both"/>
      </w:pPr>
      <w:r>
        <w:t xml:space="preserve">Mentre la FDM utilizza la trasmissione in banda passant, dividendo lo spettro in bande di frequenza separate, una per canale e nessuna coppia di canali può condividere la stessa porzione di spettro, per ovviare a fenomeni di interferenza si lascia uno spazio (bande di separazione o di guardia). La differenza tra FDM e WDM è che gli </w:t>
      </w:r>
      <w:r>
        <w:rPr>
          <w:b/>
        </w:rPr>
        <w:t xml:space="preserve">FDM </w:t>
      </w:r>
      <w:r>
        <w:t xml:space="preserve">sono modulati su frequenze diverse mentre per </w:t>
      </w:r>
      <w:r>
        <w:rPr>
          <w:b/>
        </w:rPr>
        <w:t>WDM</w:t>
      </w:r>
      <w:r>
        <w:t xml:space="preserve"> sono modulati su diverse lunghezze d’onda.</w:t>
      </w:r>
    </w:p>
    <w:p w14:paraId="000000E5" w14:textId="77777777" w:rsidR="007E6CFC" w:rsidRDefault="00000000">
      <w:pPr>
        <w:spacing w:after="0"/>
        <w:jc w:val="both"/>
        <w:rPr>
          <w:b/>
        </w:rPr>
      </w:pPr>
      <w:r>
        <w:rPr>
          <w:b/>
        </w:rPr>
        <w:t>53-Differenze tra TDM sincrono e statistico</w:t>
      </w:r>
    </w:p>
    <w:p w14:paraId="000000E6" w14:textId="77777777" w:rsidR="007E6CFC" w:rsidRDefault="00000000">
      <w:pPr>
        <w:spacing w:after="0"/>
        <w:jc w:val="both"/>
      </w:pPr>
      <w:r>
        <w:t xml:space="preserve">Deterministico: Ogni canale di comunicazione è identificato dalla sua posizione in termini di slot temporali all’interno della trama. Questa correlazione fissa fra il canale di comunicazione e il relativo </w:t>
      </w:r>
      <w:proofErr w:type="spellStart"/>
      <w:r>
        <w:t>timeslot</w:t>
      </w:r>
      <w:proofErr w:type="spellEnd"/>
      <w:r>
        <w:t xml:space="preserve"> è il principale svantaggio del TDM deterministico: se il canale non è usato comunque occupa il </w:t>
      </w:r>
      <w:proofErr w:type="spellStart"/>
      <w:r>
        <w:t>timeslot</w:t>
      </w:r>
      <w:proofErr w:type="spellEnd"/>
      <w:r>
        <w:t xml:space="preserve"> inviando un pattern </w:t>
      </w:r>
      <w:proofErr w:type="spellStart"/>
      <w:r>
        <w:t>idle</w:t>
      </w:r>
      <w:proofErr w:type="spellEnd"/>
    </w:p>
    <w:p w14:paraId="000000E7" w14:textId="77777777" w:rsidR="007E6CFC" w:rsidRDefault="00000000">
      <w:pPr>
        <w:spacing w:after="0"/>
        <w:jc w:val="both"/>
      </w:pPr>
      <w:r>
        <w:t xml:space="preserve">Statistico: non esiste correlazione fra canale di comunicazione e relativo </w:t>
      </w:r>
      <w:proofErr w:type="spellStart"/>
      <w:r>
        <w:t>timeslot</w:t>
      </w:r>
      <w:proofErr w:type="spellEnd"/>
      <w:r>
        <w:t xml:space="preserve">. La capacità del mezzo è distribuita statisticamente fra gli utenti che ne concorrono all’uso. </w:t>
      </w:r>
      <w:proofErr w:type="gramStart"/>
      <w:r>
        <w:t>E’</w:t>
      </w:r>
      <w:proofErr w:type="gramEnd"/>
      <w:r>
        <w:t xml:space="preserve"> necessario uno schema separato di </w:t>
      </w:r>
      <w:proofErr w:type="spellStart"/>
      <w:r>
        <w:t>tramatura</w:t>
      </w:r>
      <w:proofErr w:type="spellEnd"/>
      <w:r>
        <w:t xml:space="preserve"> ed indirizzamento per garantire le associazioni dinamiche: se un canale non è usato gli altri possono disporre della sua capacità trasmissiva.</w:t>
      </w:r>
    </w:p>
    <w:p w14:paraId="000000E8" w14:textId="77777777" w:rsidR="007E6CFC" w:rsidRDefault="007E6CFC">
      <w:pPr>
        <w:spacing w:after="0"/>
        <w:jc w:val="both"/>
      </w:pPr>
    </w:p>
    <w:p w14:paraId="000000E9" w14:textId="77777777" w:rsidR="007E6CFC" w:rsidRDefault="007E6CFC">
      <w:pPr>
        <w:spacing w:after="0"/>
      </w:pPr>
    </w:p>
    <w:p w14:paraId="000000EA" w14:textId="77777777" w:rsidR="007E6CFC" w:rsidRDefault="007E6CFC">
      <w:pPr>
        <w:spacing w:after="0"/>
      </w:pPr>
    </w:p>
    <w:p w14:paraId="000000EB" w14:textId="77777777" w:rsidR="007E6CFC" w:rsidRDefault="007E6CFC">
      <w:pPr>
        <w:spacing w:after="0"/>
      </w:pPr>
    </w:p>
    <w:p w14:paraId="000000EC" w14:textId="77777777" w:rsidR="007E6CFC" w:rsidRDefault="00000000">
      <w:pPr>
        <w:spacing w:after="0"/>
        <w:rPr>
          <w:b/>
        </w:rPr>
      </w:pPr>
      <w:r>
        <w:rPr>
          <w:b/>
        </w:rPr>
        <w:t xml:space="preserve">27-L’indirizzo MAC ha validità universale? </w:t>
      </w:r>
    </w:p>
    <w:p w14:paraId="000000ED" w14:textId="77777777" w:rsidR="007E6CFC" w:rsidRDefault="00000000">
      <w:pPr>
        <w:spacing w:after="0"/>
      </w:pPr>
      <w:r>
        <w:t xml:space="preserve">No, non </w:t>
      </w:r>
      <w:proofErr w:type="gramStart"/>
      <w:r>
        <w:t>è  possibile</w:t>
      </w:r>
      <w:proofErr w:type="gramEnd"/>
      <w:r>
        <w:t xml:space="preserve"> trovare 2 MAC </w:t>
      </w:r>
      <w:proofErr w:type="spellStart"/>
      <w:r>
        <w:t>address</w:t>
      </w:r>
      <w:proofErr w:type="spellEnd"/>
      <w:r>
        <w:t xml:space="preserve"> uguali su due differenti segmenti di rete.</w:t>
      </w:r>
    </w:p>
    <w:p w14:paraId="000000EE" w14:textId="77777777" w:rsidR="007E6CFC" w:rsidRDefault="007E6CFC">
      <w:pPr>
        <w:spacing w:after="0"/>
      </w:pPr>
    </w:p>
    <w:p w14:paraId="000000EF" w14:textId="77777777" w:rsidR="007E6CFC" w:rsidRDefault="00000000">
      <w:pPr>
        <w:spacing w:after="0"/>
        <w:rPr>
          <w:b/>
        </w:rPr>
      </w:pPr>
      <w:r>
        <w:rPr>
          <w:b/>
        </w:rPr>
        <w:t>28- Cos’è il BGP (</w:t>
      </w:r>
      <w:proofErr w:type="spellStart"/>
      <w:r>
        <w:rPr>
          <w:b/>
        </w:rPr>
        <w:t>Border</w:t>
      </w:r>
      <w:proofErr w:type="spellEnd"/>
      <w:r>
        <w:rPr>
          <w:b/>
        </w:rPr>
        <w:t xml:space="preserve"> Gateway </w:t>
      </w:r>
      <w:proofErr w:type="spellStart"/>
      <w:r>
        <w:rPr>
          <w:b/>
        </w:rPr>
        <w:t>Protocol</w:t>
      </w:r>
      <w:proofErr w:type="spellEnd"/>
      <w:r>
        <w:rPr>
          <w:b/>
        </w:rPr>
        <w:t>)?</w:t>
      </w:r>
    </w:p>
    <w:p w14:paraId="000000F0" w14:textId="77777777" w:rsidR="007E6CFC" w:rsidRDefault="00000000">
      <w:pPr>
        <w:spacing w:after="0"/>
      </w:pPr>
      <w:r>
        <w:lastRenderedPageBreak/>
        <w:t xml:space="preserve">Il BGP è un gateway </w:t>
      </w:r>
      <w:proofErr w:type="spellStart"/>
      <w:r>
        <w:t>protocol</w:t>
      </w:r>
      <w:proofErr w:type="spellEnd"/>
      <w:r>
        <w:t xml:space="preserve"> per lo scambio di informazioni di instradamento tra sistemi autonomi, che tiene aggiornate le tabelle di </w:t>
      </w:r>
      <w:proofErr w:type="spellStart"/>
      <w:r>
        <w:t>routing</w:t>
      </w:r>
      <w:proofErr w:type="spellEnd"/>
      <w:r>
        <w:t>.</w:t>
      </w:r>
    </w:p>
    <w:p w14:paraId="000000F1" w14:textId="77777777" w:rsidR="007E6CFC" w:rsidRDefault="007E6CFC">
      <w:pPr>
        <w:spacing w:after="0"/>
      </w:pPr>
    </w:p>
    <w:p w14:paraId="000000F2" w14:textId="77777777" w:rsidR="007E6CFC" w:rsidRDefault="00000000">
      <w:pPr>
        <w:spacing w:after="0"/>
        <w:rPr>
          <w:b/>
        </w:rPr>
      </w:pPr>
      <w:r>
        <w:rPr>
          <w:b/>
        </w:rPr>
        <w:t>29- Differenze tra TCP e UDP.</w:t>
      </w:r>
    </w:p>
    <w:p w14:paraId="000000F3" w14:textId="77777777" w:rsidR="007E6CFC" w:rsidRDefault="00000000">
      <w:pPr>
        <w:spacing w:after="0"/>
      </w:pPr>
      <w:r>
        <w:t>TCP definisce un protocollo di trasporto orientato alla connessone, mentre UDP definisce un protocollo senza connessione. TCP è affidabile a differenza di UDP.</w:t>
      </w:r>
    </w:p>
    <w:p w14:paraId="000000F4" w14:textId="77777777" w:rsidR="007E6CFC" w:rsidRDefault="00000000">
      <w:pPr>
        <w:spacing w:after="0"/>
      </w:pPr>
      <w:r>
        <w:t xml:space="preserve">Inoltre, UDP si occupa di un </w:t>
      </w:r>
      <w:proofErr w:type="spellStart"/>
      <w:r>
        <w:t>datagram</w:t>
      </w:r>
      <w:proofErr w:type="spellEnd"/>
      <w:r>
        <w:t xml:space="preserve"> per volta senza suddividerli, mentre TCP suddivide i </w:t>
      </w:r>
      <w:proofErr w:type="spellStart"/>
      <w:r>
        <w:t>datagram</w:t>
      </w:r>
      <w:proofErr w:type="spellEnd"/>
      <w:r>
        <w:t>.</w:t>
      </w:r>
    </w:p>
    <w:p w14:paraId="000000F5" w14:textId="77777777" w:rsidR="007E6CFC" w:rsidRDefault="007E6CFC">
      <w:pPr>
        <w:spacing w:after="0"/>
      </w:pPr>
    </w:p>
    <w:p w14:paraId="000000F6" w14:textId="77777777" w:rsidR="007E6CFC" w:rsidRDefault="007E6CFC">
      <w:pPr>
        <w:spacing w:after="0"/>
      </w:pPr>
    </w:p>
    <w:p w14:paraId="000000F7" w14:textId="77777777" w:rsidR="007E6CFC" w:rsidRDefault="00000000">
      <w:pPr>
        <w:spacing w:after="0"/>
        <w:rPr>
          <w:b/>
        </w:rPr>
      </w:pPr>
      <w:r>
        <w:rPr>
          <w:b/>
        </w:rPr>
        <w:t>30- Porte TCP</w:t>
      </w:r>
    </w:p>
    <w:p w14:paraId="000000F8" w14:textId="77777777" w:rsidR="007E6CFC" w:rsidRDefault="00000000">
      <w:pPr>
        <w:spacing w:after="0"/>
      </w:pPr>
      <w:r>
        <w:t>Le porte TCP attive definiscono i servizi disponibili.</w:t>
      </w:r>
    </w:p>
    <w:p w14:paraId="000000F9" w14:textId="77777777" w:rsidR="007E6CFC" w:rsidRDefault="00000000">
      <w:pPr>
        <w:spacing w:after="0"/>
      </w:pPr>
      <w:r>
        <w:t>Per connettersi a un servizio specifico si deve conoscere il relativo numero di porta.</w:t>
      </w:r>
    </w:p>
    <w:p w14:paraId="000000FA" w14:textId="77777777" w:rsidR="007E6CFC" w:rsidRDefault="00000000">
      <w:pPr>
        <w:spacing w:after="0"/>
      </w:pPr>
      <w:r>
        <w:t>Le porte sono suddivise in tre gruppi:</w:t>
      </w:r>
    </w:p>
    <w:p w14:paraId="000000FB" w14:textId="77777777" w:rsidR="007E6CFC" w:rsidRDefault="00000000">
      <w:pPr>
        <w:spacing w:after="0"/>
      </w:pPr>
      <w:r>
        <w:t>-</w:t>
      </w:r>
      <w:proofErr w:type="spellStart"/>
      <w:r>
        <w:t>Well</w:t>
      </w:r>
      <w:proofErr w:type="spellEnd"/>
      <w:r>
        <w:t>-</w:t>
      </w:r>
      <w:proofErr w:type="spellStart"/>
      <w:r>
        <w:t>Known</w:t>
      </w:r>
      <w:proofErr w:type="spellEnd"/>
      <w:r>
        <w:t>-Ports: Queste porte vengono assegnate univocamente dall’IANA.</w:t>
      </w:r>
    </w:p>
    <w:p w14:paraId="000000FC" w14:textId="77777777" w:rsidR="007E6CFC" w:rsidRDefault="00000000">
      <w:pPr>
        <w:spacing w:after="0"/>
      </w:pPr>
      <w:r>
        <w:t>-</w:t>
      </w:r>
      <w:proofErr w:type="spellStart"/>
      <w:r>
        <w:t>Registered</w:t>
      </w:r>
      <w:proofErr w:type="spellEnd"/>
      <w:r>
        <w:t xml:space="preserve"> Ports: L’uso di queste porte viene registrato a beneficio degli utenti della rete, ma non esistono vincoli restrittivi.</w:t>
      </w:r>
    </w:p>
    <w:p w14:paraId="000000FD" w14:textId="77777777" w:rsidR="007E6CFC" w:rsidRDefault="00000000">
      <w:pPr>
        <w:spacing w:after="0"/>
      </w:pPr>
      <w:r>
        <w:t>-Dynamic / Private Ports: Non viene applicato nessun controllo all’uso di queste porte.</w:t>
      </w:r>
    </w:p>
    <w:p w14:paraId="000000FE" w14:textId="77777777" w:rsidR="007E6CFC" w:rsidRDefault="007E6CFC">
      <w:pPr>
        <w:spacing w:after="0"/>
      </w:pPr>
    </w:p>
    <w:p w14:paraId="000000FF" w14:textId="77777777" w:rsidR="007E6CFC" w:rsidRDefault="00000000">
      <w:pPr>
        <w:spacing w:after="0"/>
        <w:rPr>
          <w:b/>
        </w:rPr>
      </w:pPr>
      <w:r>
        <w:rPr>
          <w:b/>
        </w:rPr>
        <w:t>32- Reti wireless</w:t>
      </w:r>
    </w:p>
    <w:p w14:paraId="00000100" w14:textId="77777777" w:rsidR="007E6CFC" w:rsidRDefault="00000000">
      <w:pPr>
        <w:spacing w:after="0"/>
      </w:pPr>
      <w:r>
        <w:t>Le reti wireless sono reti che offrono mobilità senza perdita della connessione; hanno costi ridotti, e sono estendibili senza necessità di cablaggio.</w:t>
      </w:r>
    </w:p>
    <w:p w14:paraId="00000101" w14:textId="77777777" w:rsidR="007E6CFC" w:rsidRDefault="007E6CFC">
      <w:pPr>
        <w:spacing w:after="0"/>
      </w:pPr>
    </w:p>
    <w:p w14:paraId="00000102" w14:textId="77777777" w:rsidR="007E6CFC" w:rsidRDefault="007E6CFC">
      <w:pPr>
        <w:spacing w:after="0"/>
        <w:rPr>
          <w:b/>
        </w:rPr>
      </w:pPr>
    </w:p>
    <w:p w14:paraId="00000103" w14:textId="77777777" w:rsidR="007E6CFC" w:rsidRDefault="007E6CFC">
      <w:pPr>
        <w:spacing w:after="0"/>
        <w:rPr>
          <w:b/>
        </w:rPr>
      </w:pPr>
    </w:p>
    <w:p w14:paraId="00000104" w14:textId="77777777" w:rsidR="007E6CFC" w:rsidRDefault="00000000">
      <w:pPr>
        <w:spacing w:after="0"/>
        <w:rPr>
          <w:b/>
        </w:rPr>
      </w:pPr>
      <w:r>
        <w:rPr>
          <w:b/>
        </w:rPr>
        <w:t xml:space="preserve">34-Protocollo di </w:t>
      </w:r>
      <w:proofErr w:type="spellStart"/>
      <w:r>
        <w:rPr>
          <w:b/>
        </w:rPr>
        <w:t>routing</w:t>
      </w:r>
      <w:proofErr w:type="spellEnd"/>
      <w:r>
        <w:rPr>
          <w:b/>
        </w:rPr>
        <w:t xml:space="preserve"> interno ed esterno (</w:t>
      </w:r>
      <w:proofErr w:type="spellStart"/>
      <w:r>
        <w:rPr>
          <w:b/>
        </w:rPr>
        <w:t>igp</w:t>
      </w:r>
      <w:proofErr w:type="spellEnd"/>
      <w:r>
        <w:rPr>
          <w:b/>
        </w:rPr>
        <w:t xml:space="preserve"> ed </w:t>
      </w:r>
      <w:proofErr w:type="spellStart"/>
      <w:r>
        <w:rPr>
          <w:b/>
        </w:rPr>
        <w:t>egp</w:t>
      </w:r>
      <w:proofErr w:type="spellEnd"/>
      <w:r>
        <w:rPr>
          <w:b/>
        </w:rPr>
        <w:t>)</w:t>
      </w:r>
    </w:p>
    <w:p w14:paraId="00000105" w14:textId="77777777" w:rsidR="007E6CFC" w:rsidRDefault="00000000">
      <w:pPr>
        <w:spacing w:after="0"/>
        <w:rPr>
          <w:color w:val="202124"/>
          <w:highlight w:val="white"/>
        </w:rPr>
      </w:pPr>
      <w:proofErr w:type="gramStart"/>
      <w:r>
        <w:rPr>
          <w:color w:val="202124"/>
          <w:highlight w:val="white"/>
        </w:rPr>
        <w:t xml:space="preserve">Un protocollo di </w:t>
      </w:r>
      <w:proofErr w:type="spellStart"/>
      <w:r>
        <w:rPr>
          <w:color w:val="202124"/>
          <w:highlight w:val="white"/>
        </w:rPr>
        <w:t>routing</w:t>
      </w:r>
      <w:proofErr w:type="spellEnd"/>
      <w:r>
        <w:rPr>
          <w:color w:val="202124"/>
          <w:highlight w:val="white"/>
        </w:rPr>
        <w:t>,</w:t>
      </w:r>
      <w:proofErr w:type="gramEnd"/>
      <w:r>
        <w:rPr>
          <w:color w:val="202124"/>
          <w:highlight w:val="white"/>
        </w:rPr>
        <w:t xml:space="preserve"> è un protocollo di rete relativo allo strato network che permette ai router di scambiarsi informazioni tra loro al fine di costruire delle tabelle di </w:t>
      </w:r>
      <w:proofErr w:type="spellStart"/>
      <w:r>
        <w:rPr>
          <w:color w:val="202124"/>
          <w:highlight w:val="white"/>
        </w:rPr>
        <w:t>routing</w:t>
      </w:r>
      <w:proofErr w:type="spellEnd"/>
      <w:r>
        <w:rPr>
          <w:color w:val="202124"/>
          <w:highlight w:val="white"/>
        </w:rPr>
        <w:t xml:space="preserve"> permettendo così il corretto instradamento dei pacchetti. </w:t>
      </w:r>
    </w:p>
    <w:p w14:paraId="00000106" w14:textId="77777777" w:rsidR="007E6CFC" w:rsidRDefault="007E6CFC">
      <w:pPr>
        <w:spacing w:after="0"/>
        <w:rPr>
          <w:color w:val="202124"/>
          <w:highlight w:val="white"/>
        </w:rPr>
      </w:pPr>
    </w:p>
    <w:p w14:paraId="00000107" w14:textId="77777777" w:rsidR="007E6CFC" w:rsidRDefault="00000000">
      <w:pPr>
        <w:spacing w:after="0"/>
        <w:jc w:val="both"/>
        <w:rPr>
          <w:color w:val="202124"/>
          <w:highlight w:val="white"/>
        </w:rPr>
      </w:pPr>
      <w:r>
        <w:rPr>
          <w:color w:val="202124"/>
          <w:highlight w:val="white"/>
        </w:rPr>
        <w:t xml:space="preserve">Il collegamento di più reti sotto un unico dominio amministrativo prende il nome di </w:t>
      </w:r>
      <w:r>
        <w:rPr>
          <w:b/>
          <w:color w:val="202124"/>
          <w:highlight w:val="white"/>
        </w:rPr>
        <w:t xml:space="preserve">AUTONOMOUS SYSTEM(AS). </w:t>
      </w:r>
      <w:r>
        <w:rPr>
          <w:color w:val="202124"/>
          <w:highlight w:val="white"/>
        </w:rPr>
        <w:t xml:space="preserve">I router che instradano messaggi all’interno dello stesso AS e non hanno diretta connessione con altre reti(network) esterne, sono chiamati </w:t>
      </w:r>
      <w:proofErr w:type="spellStart"/>
      <w:r>
        <w:rPr>
          <w:b/>
          <w:color w:val="202124"/>
          <w:highlight w:val="white"/>
        </w:rPr>
        <w:t>Interior</w:t>
      </w:r>
      <w:proofErr w:type="spellEnd"/>
      <w:r>
        <w:rPr>
          <w:b/>
          <w:color w:val="202124"/>
          <w:highlight w:val="white"/>
        </w:rPr>
        <w:t xml:space="preserve"> router</w:t>
      </w:r>
      <w:r>
        <w:rPr>
          <w:color w:val="202124"/>
          <w:highlight w:val="white"/>
        </w:rPr>
        <w:t xml:space="preserve"> e scambiano info di instradamento tramite un </w:t>
      </w:r>
      <w:proofErr w:type="spellStart"/>
      <w:r>
        <w:rPr>
          <w:b/>
          <w:color w:val="202124"/>
          <w:highlight w:val="white"/>
        </w:rPr>
        <w:t>igp</w:t>
      </w:r>
      <w:proofErr w:type="spellEnd"/>
      <w:r>
        <w:rPr>
          <w:b/>
          <w:color w:val="202124"/>
          <w:highlight w:val="white"/>
        </w:rPr>
        <w:t xml:space="preserve"> </w:t>
      </w:r>
      <w:r>
        <w:rPr>
          <w:color w:val="202124"/>
          <w:highlight w:val="white"/>
        </w:rPr>
        <w:t>(</w:t>
      </w:r>
      <w:proofErr w:type="spellStart"/>
      <w:r>
        <w:rPr>
          <w:color w:val="202124"/>
          <w:highlight w:val="white"/>
        </w:rPr>
        <w:t>Interior</w:t>
      </w:r>
      <w:proofErr w:type="spellEnd"/>
      <w:r>
        <w:rPr>
          <w:color w:val="202124"/>
          <w:highlight w:val="white"/>
        </w:rPr>
        <w:t xml:space="preserve"> gateway </w:t>
      </w:r>
      <w:proofErr w:type="spellStart"/>
      <w:proofErr w:type="gramStart"/>
      <w:r>
        <w:rPr>
          <w:color w:val="202124"/>
          <w:highlight w:val="white"/>
        </w:rPr>
        <w:t>protocol</w:t>
      </w:r>
      <w:proofErr w:type="spellEnd"/>
      <w:r>
        <w:rPr>
          <w:color w:val="202124"/>
          <w:highlight w:val="white"/>
        </w:rPr>
        <w:t>)-</w:t>
      </w:r>
      <w:proofErr w:type="gramEnd"/>
      <w:r>
        <w:rPr>
          <w:color w:val="202124"/>
          <w:highlight w:val="white"/>
        </w:rPr>
        <w:t xml:space="preserve"> es di protocolli </w:t>
      </w:r>
      <w:proofErr w:type="spellStart"/>
      <w:r>
        <w:rPr>
          <w:color w:val="202124"/>
          <w:highlight w:val="white"/>
        </w:rPr>
        <w:t>igp</w:t>
      </w:r>
      <w:proofErr w:type="spellEnd"/>
      <w:r>
        <w:rPr>
          <w:color w:val="202124"/>
          <w:highlight w:val="white"/>
        </w:rPr>
        <w:t xml:space="preserve"> – RIP(basato su </w:t>
      </w:r>
      <w:proofErr w:type="spellStart"/>
      <w:r>
        <w:rPr>
          <w:color w:val="202124"/>
          <w:highlight w:val="white"/>
        </w:rPr>
        <w:t>distance</w:t>
      </w:r>
      <w:proofErr w:type="spellEnd"/>
      <w:r>
        <w:rPr>
          <w:color w:val="202124"/>
          <w:highlight w:val="white"/>
        </w:rPr>
        <w:t xml:space="preserve"> </w:t>
      </w:r>
      <w:proofErr w:type="spellStart"/>
      <w:r>
        <w:rPr>
          <w:color w:val="202124"/>
          <w:highlight w:val="white"/>
        </w:rPr>
        <w:t>vector</w:t>
      </w:r>
      <w:proofErr w:type="spellEnd"/>
      <w:r>
        <w:rPr>
          <w:color w:val="202124"/>
          <w:highlight w:val="white"/>
        </w:rPr>
        <w:t>, utilizzato per le aree piccole),OSPF(tipo link state, protocollo più diffuso in rete)</w:t>
      </w:r>
    </w:p>
    <w:p w14:paraId="00000108" w14:textId="77777777" w:rsidR="007E6CFC" w:rsidRDefault="007E6CFC">
      <w:pPr>
        <w:spacing w:after="0"/>
        <w:jc w:val="both"/>
        <w:rPr>
          <w:color w:val="202124"/>
          <w:highlight w:val="white"/>
        </w:rPr>
      </w:pPr>
    </w:p>
    <w:p w14:paraId="00000109" w14:textId="77777777" w:rsidR="007E6CFC" w:rsidRDefault="00000000">
      <w:pPr>
        <w:spacing w:after="0"/>
        <w:jc w:val="both"/>
        <w:rPr>
          <w:color w:val="202124"/>
          <w:highlight w:val="white"/>
        </w:rPr>
      </w:pPr>
      <w:r>
        <w:rPr>
          <w:color w:val="202124"/>
          <w:highlight w:val="white"/>
        </w:rPr>
        <w:t xml:space="preserve">Mentre i router che instradano i messaggi tra AS diversi sono detti </w:t>
      </w:r>
      <w:proofErr w:type="spellStart"/>
      <w:r>
        <w:rPr>
          <w:b/>
          <w:color w:val="202124"/>
          <w:highlight w:val="white"/>
        </w:rPr>
        <w:t>Exterior</w:t>
      </w:r>
      <w:proofErr w:type="spellEnd"/>
      <w:r>
        <w:rPr>
          <w:b/>
          <w:color w:val="202124"/>
          <w:highlight w:val="white"/>
        </w:rPr>
        <w:t xml:space="preserve"> Router, </w:t>
      </w:r>
      <w:r>
        <w:rPr>
          <w:color w:val="202124"/>
          <w:highlight w:val="white"/>
        </w:rPr>
        <w:t xml:space="preserve">scambiano info di instradamento utilizzando un protocollo </w:t>
      </w:r>
      <w:proofErr w:type="spellStart"/>
      <w:r>
        <w:rPr>
          <w:b/>
          <w:color w:val="202124"/>
          <w:highlight w:val="white"/>
        </w:rPr>
        <w:t>egp</w:t>
      </w:r>
      <w:proofErr w:type="spellEnd"/>
      <w:r>
        <w:rPr>
          <w:b/>
          <w:color w:val="202124"/>
          <w:highlight w:val="white"/>
        </w:rPr>
        <w:t xml:space="preserve"> </w:t>
      </w:r>
      <w:r>
        <w:rPr>
          <w:color w:val="202124"/>
          <w:highlight w:val="white"/>
        </w:rPr>
        <w:t>(</w:t>
      </w:r>
      <w:proofErr w:type="spellStart"/>
      <w:r>
        <w:rPr>
          <w:color w:val="202124"/>
          <w:highlight w:val="white"/>
        </w:rPr>
        <w:t>Exterior</w:t>
      </w:r>
      <w:proofErr w:type="spellEnd"/>
      <w:r>
        <w:rPr>
          <w:color w:val="202124"/>
          <w:highlight w:val="white"/>
        </w:rPr>
        <w:t xml:space="preserve"> Gateway </w:t>
      </w:r>
      <w:proofErr w:type="spellStart"/>
      <w:r>
        <w:rPr>
          <w:color w:val="202124"/>
          <w:highlight w:val="white"/>
        </w:rPr>
        <w:t>Protocol</w:t>
      </w:r>
      <w:proofErr w:type="spellEnd"/>
      <w:r>
        <w:rPr>
          <w:color w:val="202124"/>
          <w:highlight w:val="white"/>
        </w:rPr>
        <w:t>)</w:t>
      </w:r>
    </w:p>
    <w:p w14:paraId="0000010A" w14:textId="77777777" w:rsidR="007E6CFC" w:rsidRDefault="007E6CFC">
      <w:pPr>
        <w:spacing w:after="0"/>
        <w:jc w:val="both"/>
        <w:rPr>
          <w:color w:val="202124"/>
          <w:highlight w:val="white"/>
        </w:rPr>
      </w:pPr>
    </w:p>
    <w:p w14:paraId="0000010B" w14:textId="77777777" w:rsidR="007E6CFC" w:rsidRDefault="00000000">
      <w:pPr>
        <w:spacing w:after="0"/>
        <w:jc w:val="both"/>
        <w:rPr>
          <w:b/>
          <w:color w:val="202124"/>
          <w:highlight w:val="white"/>
        </w:rPr>
      </w:pPr>
      <w:r>
        <w:rPr>
          <w:color w:val="202124"/>
          <w:highlight w:val="white"/>
        </w:rPr>
        <w:t xml:space="preserve">Mentre i router che fungono da “ponte di collegamento” tra AS diversi si chiamano </w:t>
      </w:r>
      <w:proofErr w:type="spellStart"/>
      <w:r>
        <w:rPr>
          <w:b/>
          <w:color w:val="202124"/>
          <w:highlight w:val="white"/>
        </w:rPr>
        <w:t>Border</w:t>
      </w:r>
      <w:proofErr w:type="spellEnd"/>
      <w:r>
        <w:rPr>
          <w:b/>
          <w:color w:val="202124"/>
          <w:highlight w:val="white"/>
        </w:rPr>
        <w:t xml:space="preserve"> Router</w:t>
      </w:r>
    </w:p>
    <w:p w14:paraId="0000010C" w14:textId="77777777" w:rsidR="007E6CFC" w:rsidRDefault="007E6CFC">
      <w:pPr>
        <w:spacing w:after="0"/>
        <w:jc w:val="both"/>
        <w:rPr>
          <w:b/>
          <w:color w:val="202124"/>
          <w:highlight w:val="white"/>
        </w:rPr>
      </w:pPr>
    </w:p>
    <w:p w14:paraId="0000010D" w14:textId="77777777" w:rsidR="007E6CFC" w:rsidRDefault="007E6CFC">
      <w:pPr>
        <w:spacing w:after="0"/>
        <w:jc w:val="both"/>
        <w:rPr>
          <w:b/>
          <w:color w:val="202124"/>
          <w:highlight w:val="white"/>
        </w:rPr>
      </w:pPr>
    </w:p>
    <w:p w14:paraId="0000010E" w14:textId="77777777" w:rsidR="007E6CFC" w:rsidRDefault="007E6CFC">
      <w:pPr>
        <w:spacing w:after="0"/>
        <w:jc w:val="both"/>
        <w:rPr>
          <w:b/>
          <w:color w:val="202124"/>
          <w:highlight w:val="white"/>
        </w:rPr>
      </w:pPr>
    </w:p>
    <w:p w14:paraId="0000010F" w14:textId="77777777" w:rsidR="007E6CFC" w:rsidRDefault="007E6CFC">
      <w:pPr>
        <w:spacing w:after="0"/>
        <w:jc w:val="both"/>
        <w:rPr>
          <w:b/>
          <w:color w:val="202124"/>
          <w:highlight w:val="white"/>
        </w:rPr>
      </w:pPr>
    </w:p>
    <w:p w14:paraId="00000110" w14:textId="77777777" w:rsidR="007E6CFC" w:rsidRDefault="007E6CFC">
      <w:pPr>
        <w:spacing w:after="0"/>
        <w:jc w:val="both"/>
        <w:rPr>
          <w:b/>
          <w:color w:val="202124"/>
          <w:highlight w:val="white"/>
        </w:rPr>
      </w:pPr>
    </w:p>
    <w:p w14:paraId="00000111" w14:textId="77777777" w:rsidR="007E6CFC" w:rsidRDefault="00000000">
      <w:pPr>
        <w:spacing w:after="0"/>
        <w:jc w:val="both"/>
        <w:rPr>
          <w:b/>
          <w:color w:val="202124"/>
          <w:highlight w:val="white"/>
        </w:rPr>
      </w:pPr>
      <w:r>
        <w:rPr>
          <w:b/>
          <w:color w:val="202124"/>
          <w:highlight w:val="white"/>
        </w:rPr>
        <w:t>35-Differenza tra IPv4 ed IPv6</w:t>
      </w:r>
    </w:p>
    <w:p w14:paraId="00000112" w14:textId="77777777" w:rsidR="007E6CFC" w:rsidRDefault="00000000">
      <w:pPr>
        <w:spacing w:after="0"/>
        <w:jc w:val="both"/>
      </w:pPr>
      <w:proofErr w:type="gramStart"/>
      <w:r>
        <w:t>La differenza più evidente,</w:t>
      </w:r>
      <w:proofErr w:type="gramEnd"/>
      <w:r>
        <w:t xml:space="preserve"> è la differenza nei formati:</w:t>
      </w:r>
    </w:p>
    <w:p w14:paraId="00000113" w14:textId="77777777" w:rsidR="007E6CFC" w:rsidRDefault="00000000">
      <w:pPr>
        <w:spacing w:after="0"/>
        <w:jc w:val="both"/>
      </w:pPr>
      <w:r>
        <w:rPr>
          <w:b/>
        </w:rPr>
        <w:t>IPv4</w:t>
      </w:r>
      <w:r>
        <w:t xml:space="preserve"> utilizza un indirizzo a </w:t>
      </w:r>
      <w:r>
        <w:rPr>
          <w:b/>
        </w:rPr>
        <w:t>32 bit</w:t>
      </w:r>
    </w:p>
    <w:p w14:paraId="00000114" w14:textId="77777777" w:rsidR="007E6CFC" w:rsidRDefault="00000000">
      <w:pPr>
        <w:spacing w:after="0"/>
        <w:jc w:val="both"/>
      </w:pPr>
      <w:r>
        <w:rPr>
          <w:b/>
        </w:rPr>
        <w:t>IPv6</w:t>
      </w:r>
      <w:r>
        <w:t xml:space="preserve"> utilizza un indirizzo </w:t>
      </w:r>
      <w:r>
        <w:rPr>
          <w:b/>
        </w:rPr>
        <w:t>128 bit</w:t>
      </w:r>
    </w:p>
    <w:p w14:paraId="00000115" w14:textId="77777777" w:rsidR="007E6CFC" w:rsidRDefault="00000000">
      <w:pPr>
        <w:spacing w:after="0"/>
        <w:jc w:val="both"/>
      </w:pPr>
      <w:r>
        <w:lastRenderedPageBreak/>
        <w:t>Ciò significa che IPv6 offre un numero di indirizzi 1.028 volte maggiore di IPv4, il che risolve essenzialmente il problema dell'”esaurimento degli indirizzi” (almeno per il prossimo futuro).</w:t>
      </w:r>
    </w:p>
    <w:p w14:paraId="00000116" w14:textId="77777777" w:rsidR="007E6CFC" w:rsidRDefault="00000000">
      <w:pPr>
        <w:spacing w:after="0"/>
        <w:jc w:val="both"/>
      </w:pPr>
      <w:r>
        <w:t>Un indirizzo IPv4 può essere mappato in un indirizzo IPv6 e consiste di 80 bit posti a 0 seguiti da 16 bit a 1, seguiti da un indirizzo IPv4 a 32 bit.</w:t>
      </w:r>
    </w:p>
    <w:p w14:paraId="00000117" w14:textId="77777777" w:rsidR="007E6CFC" w:rsidRDefault="00000000">
      <w:pPr>
        <w:spacing w:after="0"/>
        <w:jc w:val="both"/>
      </w:pPr>
      <w:r>
        <w:t xml:space="preserve">Un’altra opzione è il </w:t>
      </w:r>
      <w:r>
        <w:rPr>
          <w:b/>
        </w:rPr>
        <w:t xml:space="preserve">tunneling </w:t>
      </w:r>
      <w:r>
        <w:t>che consente di incapsulare pacchetti IPv6 in IPv4</w:t>
      </w:r>
    </w:p>
    <w:p w14:paraId="00000118" w14:textId="77777777" w:rsidR="007E6CFC" w:rsidRDefault="007E6CFC">
      <w:pPr>
        <w:spacing w:after="0"/>
        <w:jc w:val="both"/>
      </w:pPr>
    </w:p>
    <w:p w14:paraId="00000119" w14:textId="77777777" w:rsidR="007E6CFC" w:rsidRDefault="00000000">
      <w:pPr>
        <w:spacing w:after="0"/>
        <w:jc w:val="both"/>
        <w:rPr>
          <w:b/>
        </w:rPr>
      </w:pPr>
      <w:r>
        <w:rPr>
          <w:b/>
        </w:rPr>
        <w:t xml:space="preserve">36-Come funziona la posta </w:t>
      </w:r>
      <w:proofErr w:type="gramStart"/>
      <w:r>
        <w:rPr>
          <w:b/>
        </w:rPr>
        <w:t>elettronica(</w:t>
      </w:r>
      <w:proofErr w:type="gramEnd"/>
      <w:r>
        <w:rPr>
          <w:b/>
        </w:rPr>
        <w:t>SMTP)</w:t>
      </w:r>
    </w:p>
    <w:p w14:paraId="0000011A" w14:textId="77777777" w:rsidR="007E6CFC" w:rsidRDefault="00000000">
      <w:pPr>
        <w:spacing w:after="0"/>
        <w:jc w:val="both"/>
        <w:rPr>
          <w:b/>
        </w:rPr>
      </w:pPr>
      <w:r>
        <w:t xml:space="preserve">Consta di 3 componenti principali: </w:t>
      </w:r>
      <w:r>
        <w:rPr>
          <w:b/>
        </w:rPr>
        <w:t xml:space="preserve">agente utente, server di posta e </w:t>
      </w:r>
      <w:proofErr w:type="spellStart"/>
      <w:r>
        <w:rPr>
          <w:b/>
        </w:rPr>
        <w:t>simple</w:t>
      </w:r>
      <w:proofErr w:type="spellEnd"/>
      <w:r>
        <w:rPr>
          <w:b/>
        </w:rPr>
        <w:t xml:space="preserve"> mail transfer </w:t>
      </w:r>
      <w:proofErr w:type="spellStart"/>
      <w:proofErr w:type="gramStart"/>
      <w:r>
        <w:rPr>
          <w:b/>
        </w:rPr>
        <w:t>protocol</w:t>
      </w:r>
      <w:proofErr w:type="spellEnd"/>
      <w:r>
        <w:rPr>
          <w:b/>
        </w:rPr>
        <w:t>(</w:t>
      </w:r>
      <w:proofErr w:type="gramEnd"/>
      <w:r>
        <w:rPr>
          <w:b/>
        </w:rPr>
        <w:t>SMTP-protocollo che definisce la sequenza di comandi inviati in ASCII necessaria per il trasferimento dei messaggi)</w:t>
      </w:r>
    </w:p>
    <w:p w14:paraId="0000011B" w14:textId="77777777" w:rsidR="007E6CFC" w:rsidRDefault="00000000">
      <w:pPr>
        <w:spacing w:after="0"/>
        <w:jc w:val="both"/>
      </w:pPr>
      <w:r>
        <w:t>L’agente utente è detto anche “mail reader” e utilizza programmi per leggere e gestire la posta</w:t>
      </w:r>
    </w:p>
    <w:p w14:paraId="0000011C" w14:textId="77777777" w:rsidR="007E6CFC" w:rsidRDefault="00000000">
      <w:pPr>
        <w:spacing w:after="0"/>
        <w:jc w:val="both"/>
      </w:pPr>
      <w:r>
        <w:t xml:space="preserve">Il server di posta include la </w:t>
      </w:r>
      <w:r>
        <w:rPr>
          <w:b/>
        </w:rPr>
        <w:t>casella di posta</w:t>
      </w:r>
      <w:r>
        <w:t xml:space="preserve"> (mailbox) e contiene i messaggi in arrivo per l’utente e usa il </w:t>
      </w:r>
      <w:r>
        <w:rPr>
          <w:b/>
        </w:rPr>
        <w:t xml:space="preserve">protocollo </w:t>
      </w:r>
      <w:proofErr w:type="spellStart"/>
      <w:r>
        <w:rPr>
          <w:b/>
        </w:rPr>
        <w:t>smtp</w:t>
      </w:r>
      <w:proofErr w:type="spellEnd"/>
      <w:r>
        <w:rPr>
          <w:b/>
        </w:rPr>
        <w:t xml:space="preserve"> </w:t>
      </w:r>
      <w:r>
        <w:t>tra server di posta per inviare messaggi di posta elettronica</w:t>
      </w:r>
    </w:p>
    <w:p w14:paraId="0000011D" w14:textId="77777777" w:rsidR="007E6CFC" w:rsidRDefault="007E6CFC">
      <w:pPr>
        <w:spacing w:after="0"/>
        <w:jc w:val="both"/>
        <w:rPr>
          <w:b/>
        </w:rPr>
      </w:pPr>
    </w:p>
    <w:p w14:paraId="0000011E" w14:textId="77777777" w:rsidR="007E6CFC" w:rsidRDefault="007E6CFC">
      <w:pPr>
        <w:spacing w:after="0"/>
        <w:jc w:val="both"/>
      </w:pPr>
    </w:p>
    <w:p w14:paraId="0000011F" w14:textId="77777777" w:rsidR="007E6CFC" w:rsidRDefault="00000000">
      <w:pPr>
        <w:spacing w:after="0"/>
        <w:jc w:val="both"/>
        <w:rPr>
          <w:b/>
        </w:rPr>
      </w:pPr>
      <w:r>
        <w:rPr>
          <w:b/>
        </w:rPr>
        <w:t>39-Rilevamento errore a livello datalink</w:t>
      </w:r>
    </w:p>
    <w:p w14:paraId="00000120" w14:textId="77777777" w:rsidR="007E6CFC" w:rsidRDefault="00000000">
      <w:pPr>
        <w:spacing w:after="0"/>
        <w:jc w:val="both"/>
      </w:pPr>
      <w:r>
        <w:t>Per la rilevazione di errori, nell’</w:t>
      </w:r>
      <w:proofErr w:type="spellStart"/>
      <w:r>
        <w:t>header</w:t>
      </w:r>
      <w:proofErr w:type="spellEnd"/>
      <w:r>
        <w:t xml:space="preserve"> di ogni trama il livello </w:t>
      </w:r>
      <w:proofErr w:type="gramStart"/>
      <w:r>
        <w:t>2</w:t>
      </w:r>
      <w:proofErr w:type="gramEnd"/>
      <w:r>
        <w:t xml:space="preserve"> inserisce un campo denominato </w:t>
      </w:r>
      <w:proofErr w:type="spellStart"/>
      <w:r>
        <w:rPr>
          <w:b/>
        </w:rPr>
        <w:t>checksum</w:t>
      </w:r>
      <w:proofErr w:type="spellEnd"/>
      <w:r>
        <w:rPr>
          <w:b/>
        </w:rPr>
        <w:t xml:space="preserve"> </w:t>
      </w:r>
      <w:r>
        <w:t xml:space="preserve">che è il risultato di un calcolo fatto utilizzando il bit della trama, la </w:t>
      </w:r>
      <w:r>
        <w:rPr>
          <w:b/>
        </w:rPr>
        <w:t>destinazione</w:t>
      </w:r>
      <w:r>
        <w:t xml:space="preserve"> ripete il calcolo e confronta il risultato con il </w:t>
      </w:r>
      <w:proofErr w:type="spellStart"/>
      <w:r>
        <w:t>checksum</w:t>
      </w:r>
      <w:proofErr w:type="spellEnd"/>
      <w:r>
        <w:t>, se coincide la trama è corretta.</w:t>
      </w:r>
    </w:p>
    <w:p w14:paraId="00000121" w14:textId="77777777" w:rsidR="007E6CFC" w:rsidRDefault="00000000">
      <w:pPr>
        <w:spacing w:after="0"/>
        <w:jc w:val="both"/>
      </w:pPr>
      <w:r>
        <w:t>Altri controlli:</w:t>
      </w:r>
    </w:p>
    <w:p w14:paraId="00000122" w14:textId="77777777" w:rsidR="007E6CFC" w:rsidRDefault="00000000">
      <w:pPr>
        <w:spacing w:after="0"/>
        <w:jc w:val="both"/>
      </w:pPr>
      <w:r>
        <w:t xml:space="preserve">-Bit di </w:t>
      </w:r>
      <w:proofErr w:type="spellStart"/>
      <w:r>
        <w:t>parita</w:t>
      </w:r>
      <w:proofErr w:type="spellEnd"/>
      <w:r>
        <w:t>/parità bidimensionale</w:t>
      </w:r>
    </w:p>
    <w:p w14:paraId="00000123" w14:textId="77777777" w:rsidR="007E6CFC" w:rsidRDefault="00000000">
      <w:pPr>
        <w:spacing w:after="0"/>
        <w:jc w:val="both"/>
      </w:pPr>
      <w:r>
        <w:t>-Campi di Galois</w:t>
      </w:r>
    </w:p>
    <w:p w14:paraId="00000124" w14:textId="77777777" w:rsidR="007E6CFC" w:rsidRDefault="00000000">
      <w:pPr>
        <w:spacing w:after="0"/>
      </w:pPr>
      <w:r>
        <w:t>-CRC (</w:t>
      </w:r>
      <w:proofErr w:type="spellStart"/>
      <w:r>
        <w:t>cyclic</w:t>
      </w:r>
      <w:proofErr w:type="spellEnd"/>
      <w:r>
        <w:t xml:space="preserve"> </w:t>
      </w:r>
      <w:proofErr w:type="spellStart"/>
      <w:r>
        <w:t>Redundance</w:t>
      </w:r>
      <w:proofErr w:type="spellEnd"/>
      <w:r>
        <w:t xml:space="preserve"> </w:t>
      </w:r>
      <w:proofErr w:type="spellStart"/>
      <w:r>
        <w:t>Checksum</w:t>
      </w:r>
      <w:proofErr w:type="spellEnd"/>
      <w:r>
        <w:t>)</w:t>
      </w:r>
    </w:p>
    <w:p w14:paraId="00000125" w14:textId="77777777" w:rsidR="007E6CFC" w:rsidRDefault="00000000">
      <w:pPr>
        <w:spacing w:after="0"/>
        <w:jc w:val="both"/>
      </w:pPr>
      <w:r>
        <w:t xml:space="preserve">-Codifica polinomiale che il </w:t>
      </w:r>
      <w:proofErr w:type="spellStart"/>
      <w:r>
        <w:t>sender</w:t>
      </w:r>
      <w:proofErr w:type="spellEnd"/>
      <w:r>
        <w:t xml:space="preserve"> e il </w:t>
      </w:r>
      <w:proofErr w:type="spellStart"/>
      <w:r>
        <w:t>receiver</w:t>
      </w:r>
      <w:proofErr w:type="spellEnd"/>
      <w:r>
        <w:t xml:space="preserve"> si accordano sull’utilizzo di un polinomio generatore di grado </w:t>
      </w:r>
      <w:r>
        <w:rPr>
          <w:b/>
        </w:rPr>
        <w:t xml:space="preserve">r </w:t>
      </w:r>
      <w:r>
        <w:t>in modo che il polinomio associato ai bit del frame trasmesso sia divisibile per quest’ultimo</w:t>
      </w:r>
    </w:p>
    <w:p w14:paraId="00000126" w14:textId="77777777" w:rsidR="007E6CFC" w:rsidRDefault="007E6CFC">
      <w:pPr>
        <w:spacing w:after="0"/>
        <w:jc w:val="both"/>
      </w:pPr>
    </w:p>
    <w:p w14:paraId="00000127" w14:textId="77777777" w:rsidR="007E6CFC" w:rsidRDefault="00000000">
      <w:pPr>
        <w:spacing w:after="0"/>
        <w:jc w:val="both"/>
        <w:rPr>
          <w:b/>
        </w:rPr>
      </w:pPr>
      <w:r>
        <w:rPr>
          <w:b/>
        </w:rPr>
        <w:t>40-IP forwarding (instradamento)</w:t>
      </w:r>
    </w:p>
    <w:p w14:paraId="00000128" w14:textId="77777777" w:rsidR="007E6CFC" w:rsidRDefault="00000000">
      <w:pPr>
        <w:spacing w:after="0"/>
        <w:jc w:val="both"/>
      </w:pPr>
      <w:r>
        <w:t>La funzione principale dello strato di rete è l’instradamento (</w:t>
      </w:r>
      <w:proofErr w:type="spellStart"/>
      <w:r>
        <w:t>routing</w:t>
      </w:r>
      <w:proofErr w:type="spellEnd"/>
      <w:r>
        <w:t xml:space="preserve">), questo è il processo che permette al router di scegliere (tramite un algoritmo come: </w:t>
      </w:r>
      <w:proofErr w:type="spellStart"/>
      <w:r>
        <w:t>distance</w:t>
      </w:r>
      <w:proofErr w:type="spellEnd"/>
      <w:r>
        <w:t xml:space="preserve"> </w:t>
      </w:r>
      <w:proofErr w:type="spellStart"/>
      <w:r>
        <w:t>vector</w:t>
      </w:r>
      <w:proofErr w:type="spellEnd"/>
      <w:r>
        <w:t xml:space="preserve"> o link state) la linea di uscita verso cui instradare i dati.</w:t>
      </w:r>
    </w:p>
    <w:p w14:paraId="00000129" w14:textId="77777777" w:rsidR="007E6CFC" w:rsidRDefault="00000000">
      <w:pPr>
        <w:spacing w:after="0"/>
        <w:jc w:val="both"/>
      </w:pPr>
      <w:r>
        <w:t>Concettualmente si possono distinguere due operazioni:</w:t>
      </w:r>
    </w:p>
    <w:p w14:paraId="0000012A" w14:textId="77777777" w:rsidR="007E6CFC" w:rsidRDefault="00000000">
      <w:pPr>
        <w:numPr>
          <w:ilvl w:val="0"/>
          <w:numId w:val="4"/>
        </w:numPr>
        <w:pBdr>
          <w:top w:val="nil"/>
          <w:left w:val="nil"/>
          <w:bottom w:val="nil"/>
          <w:right w:val="nil"/>
          <w:between w:val="nil"/>
        </w:pBdr>
        <w:spacing w:after="0"/>
        <w:jc w:val="both"/>
        <w:rPr>
          <w:color w:val="000000"/>
        </w:rPr>
      </w:pPr>
      <w:r>
        <w:rPr>
          <w:b/>
          <w:color w:val="000000"/>
        </w:rPr>
        <w:t>Inoltro</w:t>
      </w:r>
      <w:r>
        <w:rPr>
          <w:color w:val="000000"/>
        </w:rPr>
        <w:t xml:space="preserve">(forwarding): il processo che, in base all’indirizzo di destinazione o al circuito virtuale, sceglie la linea di uscita in funzione ai dati noti (tabelle stato delle linee </w:t>
      </w:r>
      <w:proofErr w:type="spellStart"/>
      <w:r>
        <w:rPr>
          <w:color w:val="000000"/>
        </w:rPr>
        <w:t>ecc</w:t>
      </w:r>
      <w:proofErr w:type="spellEnd"/>
      <w:r>
        <w:rPr>
          <w:color w:val="000000"/>
        </w:rPr>
        <w:t>)</w:t>
      </w:r>
    </w:p>
    <w:p w14:paraId="0000012B" w14:textId="77777777" w:rsidR="007E6CFC" w:rsidRDefault="00000000">
      <w:pPr>
        <w:numPr>
          <w:ilvl w:val="0"/>
          <w:numId w:val="4"/>
        </w:numPr>
        <w:pBdr>
          <w:top w:val="nil"/>
          <w:left w:val="nil"/>
          <w:bottom w:val="nil"/>
          <w:right w:val="nil"/>
          <w:between w:val="nil"/>
        </w:pBdr>
        <w:spacing w:after="0"/>
        <w:jc w:val="both"/>
        <w:rPr>
          <w:color w:val="000000"/>
        </w:rPr>
      </w:pPr>
      <w:r>
        <w:rPr>
          <w:b/>
          <w:color w:val="000000"/>
        </w:rPr>
        <w:t xml:space="preserve">Instradamento: </w:t>
      </w:r>
      <w:r>
        <w:rPr>
          <w:color w:val="000000"/>
        </w:rPr>
        <w:t xml:space="preserve">il processo di creazione ed aggiornamento della tabella che associa alla destinazione la linea di uscita da utilizzare; questa operazione viene eseguita in base ad algoritmi detti: algoritmi di </w:t>
      </w:r>
      <w:proofErr w:type="spellStart"/>
      <w:r>
        <w:rPr>
          <w:color w:val="000000"/>
        </w:rPr>
        <w:t>routing</w:t>
      </w:r>
      <w:proofErr w:type="spellEnd"/>
    </w:p>
    <w:p w14:paraId="0000012C" w14:textId="77777777" w:rsidR="007E6CFC" w:rsidRDefault="007E6CFC">
      <w:pPr>
        <w:spacing w:after="0"/>
        <w:jc w:val="both"/>
        <w:rPr>
          <w:b/>
        </w:rPr>
      </w:pPr>
    </w:p>
    <w:p w14:paraId="0000012D" w14:textId="77777777" w:rsidR="007E6CFC" w:rsidRDefault="00000000">
      <w:pPr>
        <w:spacing w:after="0"/>
        <w:jc w:val="both"/>
        <w:rPr>
          <w:b/>
        </w:rPr>
      </w:pPr>
      <w:r>
        <w:rPr>
          <w:b/>
        </w:rPr>
        <w:t xml:space="preserve">41-Routing </w:t>
      </w:r>
      <w:proofErr w:type="spellStart"/>
      <w:r>
        <w:rPr>
          <w:b/>
        </w:rPr>
        <w:t>table</w:t>
      </w:r>
      <w:proofErr w:type="spellEnd"/>
    </w:p>
    <w:p w14:paraId="0000012E" w14:textId="77777777" w:rsidR="007E6CFC" w:rsidRDefault="00000000">
      <w:pPr>
        <w:spacing w:after="0"/>
        <w:jc w:val="both"/>
      </w:pPr>
      <w:r>
        <w:t>Per poter instradare in modo corretto i vari pacchetti che girano nella rete un router ha bisogno di avere alcune info fondamentali come:</w:t>
      </w:r>
    </w:p>
    <w:p w14:paraId="0000012F" w14:textId="77777777" w:rsidR="007E6CFC" w:rsidRDefault="00000000">
      <w:pPr>
        <w:numPr>
          <w:ilvl w:val="0"/>
          <w:numId w:val="4"/>
        </w:numPr>
        <w:pBdr>
          <w:top w:val="nil"/>
          <w:left w:val="nil"/>
          <w:bottom w:val="nil"/>
          <w:right w:val="nil"/>
          <w:between w:val="nil"/>
        </w:pBdr>
        <w:spacing w:after="0"/>
        <w:jc w:val="both"/>
        <w:rPr>
          <w:color w:val="000000"/>
        </w:rPr>
      </w:pPr>
      <w:r>
        <w:rPr>
          <w:color w:val="000000"/>
        </w:rPr>
        <w:t xml:space="preserve">Indirizzo </w:t>
      </w:r>
      <w:proofErr w:type="spellStart"/>
      <w:r>
        <w:rPr>
          <w:color w:val="000000"/>
        </w:rPr>
        <w:t>ip</w:t>
      </w:r>
      <w:proofErr w:type="spellEnd"/>
      <w:r>
        <w:rPr>
          <w:color w:val="000000"/>
        </w:rPr>
        <w:t xml:space="preserve"> </w:t>
      </w:r>
      <w:proofErr w:type="spellStart"/>
      <w:r>
        <w:rPr>
          <w:color w:val="000000"/>
        </w:rPr>
        <w:t>dell’host</w:t>
      </w:r>
      <w:proofErr w:type="spellEnd"/>
      <w:r>
        <w:rPr>
          <w:color w:val="000000"/>
        </w:rPr>
        <w:t xml:space="preserve"> di destinazione</w:t>
      </w:r>
    </w:p>
    <w:p w14:paraId="00000130" w14:textId="77777777" w:rsidR="007E6CFC" w:rsidRDefault="00000000">
      <w:pPr>
        <w:numPr>
          <w:ilvl w:val="0"/>
          <w:numId w:val="4"/>
        </w:numPr>
        <w:pBdr>
          <w:top w:val="nil"/>
          <w:left w:val="nil"/>
          <w:bottom w:val="nil"/>
          <w:right w:val="nil"/>
          <w:between w:val="nil"/>
        </w:pBdr>
        <w:spacing w:after="0"/>
        <w:jc w:val="both"/>
        <w:rPr>
          <w:color w:val="000000"/>
        </w:rPr>
      </w:pPr>
      <w:r>
        <w:rPr>
          <w:color w:val="000000"/>
        </w:rPr>
        <w:t>Indirizzo dei router ad esso adiacenti da cui poter ricavare le info delle varie reti e sottoreti remote raggiungibili</w:t>
      </w:r>
    </w:p>
    <w:p w14:paraId="00000131" w14:textId="77777777" w:rsidR="007E6CFC" w:rsidRDefault="00000000">
      <w:pPr>
        <w:numPr>
          <w:ilvl w:val="0"/>
          <w:numId w:val="4"/>
        </w:numPr>
        <w:pBdr>
          <w:top w:val="nil"/>
          <w:left w:val="nil"/>
          <w:bottom w:val="nil"/>
          <w:right w:val="nil"/>
          <w:between w:val="nil"/>
        </w:pBdr>
        <w:spacing w:after="0"/>
        <w:jc w:val="both"/>
        <w:rPr>
          <w:color w:val="000000"/>
        </w:rPr>
      </w:pPr>
      <w:r>
        <w:rPr>
          <w:color w:val="000000"/>
        </w:rPr>
        <w:t>I possibili percorsi alternativi (per raggiungere la meta)</w:t>
      </w:r>
    </w:p>
    <w:p w14:paraId="00000132" w14:textId="77777777" w:rsidR="007E6CFC" w:rsidRDefault="00000000">
      <w:pPr>
        <w:numPr>
          <w:ilvl w:val="0"/>
          <w:numId w:val="4"/>
        </w:numPr>
        <w:pBdr>
          <w:top w:val="nil"/>
          <w:left w:val="nil"/>
          <w:bottom w:val="nil"/>
          <w:right w:val="nil"/>
          <w:between w:val="nil"/>
        </w:pBdr>
        <w:spacing w:after="0"/>
        <w:jc w:val="both"/>
        <w:rPr>
          <w:color w:val="000000"/>
        </w:rPr>
      </w:pPr>
      <w:r>
        <w:rPr>
          <w:color w:val="000000"/>
        </w:rPr>
        <w:t>Il miglior percorso verso ciascuna delle reti remote non direttamente connesse ad esso</w:t>
      </w:r>
    </w:p>
    <w:p w14:paraId="00000133" w14:textId="77777777" w:rsidR="007E6CFC" w:rsidRDefault="00000000">
      <w:pPr>
        <w:spacing w:after="0"/>
        <w:jc w:val="both"/>
      </w:pPr>
      <w:r>
        <w:t>Una tabella di instradamento (</w:t>
      </w:r>
      <w:proofErr w:type="spellStart"/>
      <w:r>
        <w:t>routing</w:t>
      </w:r>
      <w:proofErr w:type="spellEnd"/>
      <w:r>
        <w:t xml:space="preserve"> </w:t>
      </w:r>
      <w:proofErr w:type="spellStart"/>
      <w:r>
        <w:t>table</w:t>
      </w:r>
      <w:proofErr w:type="spellEnd"/>
      <w:r>
        <w:t>) raccoglie le info necessarie per individuare il percorso ottimale verso tutte le possibili reti</w:t>
      </w:r>
    </w:p>
    <w:p w14:paraId="00000134" w14:textId="77777777" w:rsidR="007E6CFC" w:rsidRDefault="007E6CFC">
      <w:pPr>
        <w:spacing w:after="0"/>
        <w:jc w:val="both"/>
      </w:pPr>
    </w:p>
    <w:p w14:paraId="00000135" w14:textId="77777777" w:rsidR="007E6CFC" w:rsidRDefault="00000000">
      <w:pPr>
        <w:spacing w:after="0"/>
        <w:jc w:val="both"/>
        <w:rPr>
          <w:b/>
        </w:rPr>
      </w:pPr>
      <w:r>
        <w:rPr>
          <w:b/>
        </w:rPr>
        <w:t>42-Cos’è il collo di transito</w:t>
      </w:r>
    </w:p>
    <w:p w14:paraId="00000136" w14:textId="77777777" w:rsidR="007E6CFC" w:rsidRDefault="00000000">
      <w:pPr>
        <w:spacing w:after="0"/>
        <w:jc w:val="both"/>
        <w:rPr>
          <w:b/>
        </w:rPr>
      </w:pPr>
      <w:r>
        <w:rPr>
          <w:b/>
        </w:rPr>
        <w:lastRenderedPageBreak/>
        <w:t>????</w:t>
      </w:r>
    </w:p>
    <w:p w14:paraId="00000137" w14:textId="77777777" w:rsidR="007E6CFC" w:rsidRDefault="007E6CFC">
      <w:pPr>
        <w:spacing w:after="0"/>
        <w:jc w:val="both"/>
        <w:rPr>
          <w:b/>
        </w:rPr>
      </w:pPr>
    </w:p>
    <w:p w14:paraId="00000138" w14:textId="77777777" w:rsidR="007E6CFC" w:rsidRDefault="007E6CFC">
      <w:pPr>
        <w:spacing w:after="0"/>
        <w:jc w:val="both"/>
        <w:rPr>
          <w:b/>
        </w:rPr>
      </w:pPr>
    </w:p>
    <w:p w14:paraId="00000139" w14:textId="77777777" w:rsidR="007E6CFC" w:rsidRDefault="007E6CFC">
      <w:pPr>
        <w:spacing w:after="0"/>
        <w:jc w:val="both"/>
      </w:pPr>
    </w:p>
    <w:p w14:paraId="0000013A" w14:textId="77777777" w:rsidR="007E6CFC" w:rsidRDefault="00000000">
      <w:pPr>
        <w:spacing w:after="0"/>
        <w:jc w:val="both"/>
        <w:rPr>
          <w:b/>
        </w:rPr>
      </w:pPr>
      <w:r>
        <w:rPr>
          <w:b/>
        </w:rPr>
        <w:t>44-Cos’è il grafo di rete?</w:t>
      </w:r>
    </w:p>
    <w:p w14:paraId="0000013B" w14:textId="77777777" w:rsidR="007E6CFC" w:rsidRDefault="00000000">
      <w:pPr>
        <w:spacing w:after="0"/>
        <w:jc w:val="both"/>
      </w:pPr>
      <w:r>
        <w:t xml:space="preserve">Il concetto è quello di costruire un grafo della rete, dove ogni nodo del grafo rappresenta un router ed ogni arco del grafo rappresenta una linea di comunicazione (chiamata </w:t>
      </w:r>
      <w:r>
        <w:rPr>
          <w:b/>
        </w:rPr>
        <w:t>canale</w:t>
      </w:r>
      <w:r>
        <w:t>). Per scegliere un percorso tra due router, l’algoritmo cerca nel grafo il cammino più breve tra di essi</w:t>
      </w:r>
    </w:p>
    <w:p w14:paraId="0000013C" w14:textId="77777777" w:rsidR="007E6CFC" w:rsidRDefault="007E6CFC">
      <w:pPr>
        <w:spacing w:after="0"/>
        <w:jc w:val="both"/>
      </w:pPr>
    </w:p>
    <w:p w14:paraId="0000013D" w14:textId="77777777" w:rsidR="007E6CFC" w:rsidRDefault="00000000">
      <w:pPr>
        <w:spacing w:after="0"/>
        <w:jc w:val="both"/>
        <w:rPr>
          <w:b/>
        </w:rPr>
      </w:pPr>
      <w:r>
        <w:rPr>
          <w:b/>
        </w:rPr>
        <w:t xml:space="preserve">45-Come si costruisce la tavola di </w:t>
      </w:r>
      <w:proofErr w:type="spellStart"/>
      <w:r>
        <w:rPr>
          <w:b/>
        </w:rPr>
        <w:t>routing</w:t>
      </w:r>
      <w:proofErr w:type="spellEnd"/>
      <w:r>
        <w:rPr>
          <w:b/>
        </w:rPr>
        <w:t xml:space="preserve"> a partire dal grafo di rete? Con quali informazioni vengono propagate?</w:t>
      </w:r>
    </w:p>
    <w:p w14:paraId="0000013E" w14:textId="77777777" w:rsidR="007E6CFC" w:rsidRDefault="007E6CFC">
      <w:pPr>
        <w:spacing w:after="0"/>
        <w:jc w:val="both"/>
        <w:rPr>
          <w:b/>
        </w:rPr>
      </w:pPr>
    </w:p>
    <w:p w14:paraId="0000013F" w14:textId="77777777" w:rsidR="007E6CFC" w:rsidRDefault="00000000">
      <w:pPr>
        <w:spacing w:after="0"/>
        <w:jc w:val="both"/>
        <w:rPr>
          <w:b/>
        </w:rPr>
      </w:pPr>
      <w:r>
        <w:rPr>
          <w:b/>
        </w:rPr>
        <w:t>46-Esempi di protocolli di rete</w:t>
      </w:r>
    </w:p>
    <w:p w14:paraId="00000140" w14:textId="77777777" w:rsidR="007E6CFC" w:rsidRDefault="00000000">
      <w:pPr>
        <w:spacing w:after="0"/>
        <w:jc w:val="both"/>
      </w:pPr>
      <w:r>
        <w:t xml:space="preserve">DNS (Domain Name System) è la Risoluzione dei nomi degli </w:t>
      </w:r>
      <w:proofErr w:type="spellStart"/>
      <w:r>
        <w:t>host</w:t>
      </w:r>
      <w:proofErr w:type="spellEnd"/>
    </w:p>
    <w:p w14:paraId="00000141" w14:textId="77777777" w:rsidR="007E6CFC" w:rsidRPr="00D75C70" w:rsidRDefault="00000000">
      <w:pPr>
        <w:spacing w:after="0"/>
        <w:jc w:val="both"/>
        <w:rPr>
          <w:lang w:val="en-US"/>
        </w:rPr>
      </w:pPr>
      <w:proofErr w:type="gramStart"/>
      <w:r w:rsidRPr="00D75C70">
        <w:rPr>
          <w:lang w:val="en-US"/>
        </w:rPr>
        <w:t>SMTP(</w:t>
      </w:r>
      <w:proofErr w:type="gramEnd"/>
      <w:r w:rsidRPr="00D75C70">
        <w:rPr>
          <w:lang w:val="en-US"/>
        </w:rPr>
        <w:t>Simple Mail Transfer Protocol)</w:t>
      </w:r>
    </w:p>
    <w:p w14:paraId="00000142" w14:textId="77777777" w:rsidR="007E6CFC" w:rsidRPr="00D75C70" w:rsidRDefault="00000000">
      <w:pPr>
        <w:spacing w:after="0"/>
        <w:jc w:val="both"/>
        <w:rPr>
          <w:lang w:val="en-US"/>
        </w:rPr>
      </w:pPr>
      <w:proofErr w:type="gramStart"/>
      <w:r w:rsidRPr="00D75C70">
        <w:rPr>
          <w:lang w:val="en-US"/>
        </w:rPr>
        <w:t>http(</w:t>
      </w:r>
      <w:proofErr w:type="spellStart"/>
      <w:proofErr w:type="gramEnd"/>
      <w:r w:rsidRPr="00D75C70">
        <w:rPr>
          <w:lang w:val="en-US"/>
        </w:rPr>
        <w:t>HyperText</w:t>
      </w:r>
      <w:proofErr w:type="spellEnd"/>
      <w:r w:rsidRPr="00D75C70">
        <w:rPr>
          <w:lang w:val="en-US"/>
        </w:rPr>
        <w:t xml:space="preserve"> Transfer Protocol)</w:t>
      </w:r>
    </w:p>
    <w:p w14:paraId="00000143" w14:textId="77777777" w:rsidR="007E6CFC" w:rsidRPr="00D75C70" w:rsidRDefault="007E6CFC">
      <w:pPr>
        <w:spacing w:after="0"/>
        <w:jc w:val="both"/>
        <w:rPr>
          <w:lang w:val="en-US"/>
        </w:rPr>
      </w:pPr>
    </w:p>
    <w:p w14:paraId="00000144" w14:textId="77777777" w:rsidR="007E6CFC" w:rsidRPr="00D75C70" w:rsidRDefault="00000000">
      <w:pPr>
        <w:spacing w:after="0"/>
        <w:jc w:val="both"/>
        <w:rPr>
          <w:b/>
          <w:lang w:val="en-US"/>
        </w:rPr>
      </w:pPr>
      <w:r w:rsidRPr="00D75C70">
        <w:rPr>
          <w:b/>
          <w:lang w:val="en-US"/>
        </w:rPr>
        <w:t>47-backward e forward</w:t>
      </w:r>
    </w:p>
    <w:p w14:paraId="00000145" w14:textId="77777777" w:rsidR="007E6CFC" w:rsidRPr="00D75C70" w:rsidRDefault="007E6CFC">
      <w:pPr>
        <w:spacing w:after="0"/>
        <w:jc w:val="both"/>
        <w:rPr>
          <w:b/>
          <w:lang w:val="en-US"/>
        </w:rPr>
      </w:pPr>
    </w:p>
    <w:p w14:paraId="00000146" w14:textId="77777777" w:rsidR="007E6CFC" w:rsidRDefault="00000000">
      <w:pPr>
        <w:spacing w:after="0"/>
        <w:jc w:val="both"/>
        <w:rPr>
          <w:b/>
        </w:rPr>
      </w:pPr>
      <w:r>
        <w:rPr>
          <w:b/>
        </w:rPr>
        <w:t xml:space="preserve">48-piggy </w:t>
      </w:r>
      <w:proofErr w:type="spellStart"/>
      <w:r>
        <w:rPr>
          <w:b/>
        </w:rPr>
        <w:t>backing</w:t>
      </w:r>
      <w:proofErr w:type="spellEnd"/>
    </w:p>
    <w:p w14:paraId="00000147" w14:textId="77777777" w:rsidR="007E6CFC" w:rsidRDefault="00000000">
      <w:pPr>
        <w:spacing w:after="0"/>
        <w:jc w:val="both"/>
      </w:pPr>
      <w:r>
        <w:t xml:space="preserve">Per motivi di efficienza si usa la tecnica del </w:t>
      </w:r>
      <w:proofErr w:type="spellStart"/>
      <w:r>
        <w:t>piggybacking</w:t>
      </w:r>
      <w:proofErr w:type="spellEnd"/>
      <w:r>
        <w:t>, una tecnica nel quale, per evitare di dover costruire e trasmettere un frame ACK si dedica un campo dell’</w:t>
      </w:r>
      <w:proofErr w:type="spellStart"/>
      <w:r>
        <w:t>header</w:t>
      </w:r>
      <w:proofErr w:type="spellEnd"/>
      <w:r>
        <w:t xml:space="preserve"> di un frame di dati per trasportare l’ACK della trasmissione in senso </w:t>
      </w:r>
      <w:proofErr w:type="gramStart"/>
      <w:r>
        <w:t>inverso, quindi</w:t>
      </w:r>
      <w:proofErr w:type="gramEnd"/>
      <w:r>
        <w:t xml:space="preserve"> quando si deve trasmettere un </w:t>
      </w:r>
      <w:r>
        <w:rPr>
          <w:b/>
        </w:rPr>
        <w:t>ACK</w:t>
      </w:r>
      <w:r>
        <w:t>, si aspetta di dover trasmettere un frame dati che possa trasportare l’info di ACK</w:t>
      </w:r>
    </w:p>
    <w:p w14:paraId="00000148" w14:textId="77777777" w:rsidR="007E6CFC" w:rsidRDefault="007E6CFC">
      <w:pPr>
        <w:spacing w:after="0"/>
        <w:jc w:val="both"/>
      </w:pPr>
    </w:p>
    <w:p w14:paraId="00000149" w14:textId="77777777" w:rsidR="007E6CFC" w:rsidRDefault="00000000">
      <w:pPr>
        <w:spacing w:after="0"/>
        <w:jc w:val="both"/>
        <w:rPr>
          <w:b/>
        </w:rPr>
      </w:pPr>
      <w:r>
        <w:rPr>
          <w:b/>
        </w:rPr>
        <w:t xml:space="preserve">49-A livello di trasporto cosa serve per il </w:t>
      </w:r>
      <w:proofErr w:type="spellStart"/>
      <w:r>
        <w:rPr>
          <w:b/>
        </w:rPr>
        <w:t>sequence</w:t>
      </w:r>
      <w:proofErr w:type="spellEnd"/>
      <w:r>
        <w:rPr>
          <w:b/>
        </w:rPr>
        <w:t xml:space="preserve"> </w:t>
      </w:r>
      <w:proofErr w:type="spellStart"/>
      <w:r>
        <w:rPr>
          <w:b/>
        </w:rPr>
        <w:t>number</w:t>
      </w:r>
      <w:proofErr w:type="spellEnd"/>
      <w:r>
        <w:rPr>
          <w:b/>
        </w:rPr>
        <w:t>?</w:t>
      </w:r>
    </w:p>
    <w:p w14:paraId="0000014A" w14:textId="77777777" w:rsidR="007E6CFC" w:rsidRDefault="00000000">
      <w:pPr>
        <w:spacing w:after="0"/>
        <w:jc w:val="both"/>
      </w:pPr>
      <w:r>
        <w:t>(forse) il sistema di enumerazione e di riscontro dei dati inviati, TCP numera ogni byte trasmesso, per cui ogni byte ha un numero di sequenza, nell’</w:t>
      </w:r>
      <w:proofErr w:type="spellStart"/>
      <w:r>
        <w:t>header</w:t>
      </w:r>
      <w:proofErr w:type="spellEnd"/>
      <w:r>
        <w:t xml:space="preserve"> del segmento TCP è trasportato il numero di sequenza del primo byte nel segmento stesso, il ricevitore deve riscontrare i dati ricevuti inviando il numero di sequenza dell’ultimo byte ricevuto correttamente ed in sequenza +1 (</w:t>
      </w:r>
      <w:proofErr w:type="spellStart"/>
      <w:r>
        <w:t>next</w:t>
      </w:r>
      <w:proofErr w:type="spellEnd"/>
      <w:r>
        <w:t xml:space="preserve"> </w:t>
      </w:r>
      <w:proofErr w:type="spellStart"/>
      <w:r>
        <w:t>excepted</w:t>
      </w:r>
      <w:proofErr w:type="spellEnd"/>
      <w:r>
        <w:t xml:space="preserve"> byte)</w:t>
      </w:r>
    </w:p>
    <w:p w14:paraId="0000014B" w14:textId="77777777" w:rsidR="007E6CFC" w:rsidRDefault="007E6CFC">
      <w:pPr>
        <w:spacing w:after="0"/>
        <w:jc w:val="both"/>
        <w:rPr>
          <w:b/>
        </w:rPr>
      </w:pPr>
    </w:p>
    <w:p w14:paraId="0000014C" w14:textId="77777777" w:rsidR="007E6CFC" w:rsidRDefault="007E6CFC">
      <w:pPr>
        <w:spacing w:after="0"/>
        <w:jc w:val="both"/>
        <w:rPr>
          <w:b/>
        </w:rPr>
      </w:pPr>
    </w:p>
    <w:p w14:paraId="0000014D" w14:textId="77777777" w:rsidR="007E6CFC" w:rsidRDefault="007E6CFC">
      <w:pPr>
        <w:spacing w:after="0"/>
        <w:jc w:val="both"/>
        <w:rPr>
          <w:b/>
        </w:rPr>
      </w:pPr>
    </w:p>
    <w:p w14:paraId="0000014E" w14:textId="77777777" w:rsidR="007E6CFC" w:rsidRDefault="00000000">
      <w:pPr>
        <w:spacing w:after="0"/>
        <w:jc w:val="both"/>
        <w:rPr>
          <w:b/>
        </w:rPr>
      </w:pPr>
      <w:r>
        <w:rPr>
          <w:b/>
        </w:rPr>
        <w:t xml:space="preserve">50-3 way </w:t>
      </w:r>
      <w:proofErr w:type="spellStart"/>
      <w:r>
        <w:rPr>
          <w:b/>
        </w:rPr>
        <w:t>handshaking</w:t>
      </w:r>
      <w:proofErr w:type="spellEnd"/>
    </w:p>
    <w:p w14:paraId="0000014F" w14:textId="77777777" w:rsidR="007E6CFC" w:rsidRDefault="00000000">
      <w:pPr>
        <w:spacing w:after="0"/>
        <w:jc w:val="both"/>
      </w:pPr>
      <w:proofErr w:type="gramStart"/>
      <w:r>
        <w:t>E’</w:t>
      </w:r>
      <w:proofErr w:type="gramEnd"/>
      <w:r>
        <w:t xml:space="preserve"> un metodo utilizzato in una rete TCP/IP per creare una connessione tra un </w:t>
      </w:r>
      <w:proofErr w:type="spellStart"/>
      <w:r>
        <w:t>host</w:t>
      </w:r>
      <w:proofErr w:type="spellEnd"/>
      <w:r>
        <w:t>/client locale ed un server, si tratta di un metodo a 3 fasi che richiede sia al client che al server di scambiare i pacchetti SYN e ACK prima dell’inizio della comunicazione dei dati</w:t>
      </w:r>
    </w:p>
    <w:p w14:paraId="00000150" w14:textId="77777777" w:rsidR="007E6CFC" w:rsidRDefault="00000000">
      <w:pPr>
        <w:numPr>
          <w:ilvl w:val="0"/>
          <w:numId w:val="7"/>
        </w:numPr>
        <w:shd w:val="clear" w:color="auto" w:fill="FFFFFF"/>
        <w:spacing w:after="0" w:line="240" w:lineRule="auto"/>
        <w:jc w:val="both"/>
      </w:pPr>
      <w:r>
        <w:t>Un client invia un pacchetto dati SYN su una rete IP a un server sulla stessa rete o a una rete esterna. L’obiettivo di questo pacchetto è di chiedere se il server è disponibile per nuove connessioni.</w:t>
      </w:r>
    </w:p>
    <w:p w14:paraId="00000151" w14:textId="77777777" w:rsidR="007E6CFC" w:rsidRDefault="00000000">
      <w:pPr>
        <w:numPr>
          <w:ilvl w:val="0"/>
          <w:numId w:val="7"/>
        </w:numPr>
        <w:shd w:val="clear" w:color="auto" w:fill="FFFFFF"/>
        <w:spacing w:after="0" w:line="240" w:lineRule="auto"/>
        <w:jc w:val="both"/>
      </w:pPr>
      <w:r>
        <w:t>Il server di destinazione deve disporre di porte aperte in grado di accettare e avviare nuove connessioni. Quando il server riceve il pacchetto SYN dal nodo client, risponde e restituisce una ricevuta di conferma, il pacchetto ACK o SYN/ACK.</w:t>
      </w:r>
    </w:p>
    <w:p w14:paraId="00000152" w14:textId="77777777" w:rsidR="007E6CFC" w:rsidRDefault="00000000">
      <w:pPr>
        <w:numPr>
          <w:ilvl w:val="0"/>
          <w:numId w:val="7"/>
        </w:numPr>
        <w:shd w:val="clear" w:color="auto" w:fill="FFFFFF"/>
        <w:spacing w:after="0" w:line="240" w:lineRule="auto"/>
        <w:jc w:val="both"/>
      </w:pPr>
      <w:r>
        <w:t>Il client riceve il SYN/ACK dal server e risponde con un pacchetto ACK.</w:t>
      </w:r>
    </w:p>
    <w:p w14:paraId="00000153" w14:textId="77777777" w:rsidR="007E6CFC" w:rsidRDefault="00000000">
      <w:pPr>
        <w:numPr>
          <w:ilvl w:val="0"/>
          <w:numId w:val="7"/>
        </w:numPr>
        <w:shd w:val="clear" w:color="auto" w:fill="FFFFFF"/>
        <w:spacing w:after="0" w:line="240" w:lineRule="auto"/>
        <w:jc w:val="both"/>
      </w:pPr>
      <w:r>
        <w:t xml:space="preserve">Al termine di questo processo, viene creata la connessione e </w:t>
      </w:r>
      <w:proofErr w:type="spellStart"/>
      <w:r>
        <w:t>l’host</w:t>
      </w:r>
      <w:proofErr w:type="spellEnd"/>
      <w:r>
        <w:t xml:space="preserve"> e il server sono in grado di comunicare.</w:t>
      </w:r>
    </w:p>
    <w:p w14:paraId="00000154" w14:textId="77777777" w:rsidR="007E6CFC" w:rsidRDefault="00000000">
      <w:pPr>
        <w:spacing w:after="0"/>
        <w:jc w:val="both"/>
      </w:pPr>
      <w:r>
        <w:t>Quando si vuole chiudere la connessione</w:t>
      </w:r>
    </w:p>
    <w:p w14:paraId="00000155" w14:textId="77777777" w:rsidR="007E6CFC" w:rsidRDefault="00000000">
      <w:pPr>
        <w:numPr>
          <w:ilvl w:val="0"/>
          <w:numId w:val="8"/>
        </w:numPr>
        <w:pBdr>
          <w:top w:val="nil"/>
          <w:left w:val="nil"/>
          <w:bottom w:val="nil"/>
          <w:right w:val="nil"/>
          <w:between w:val="nil"/>
        </w:pBdr>
        <w:spacing w:after="0"/>
        <w:jc w:val="both"/>
        <w:rPr>
          <w:color w:val="000000"/>
        </w:rPr>
      </w:pPr>
      <w:r>
        <w:rPr>
          <w:color w:val="000000"/>
        </w:rPr>
        <w:t>Il client invia un segmento di controllo FIN al server</w:t>
      </w:r>
    </w:p>
    <w:p w14:paraId="00000156" w14:textId="77777777" w:rsidR="007E6CFC" w:rsidRDefault="00000000">
      <w:pPr>
        <w:numPr>
          <w:ilvl w:val="0"/>
          <w:numId w:val="8"/>
        </w:numPr>
        <w:pBdr>
          <w:top w:val="nil"/>
          <w:left w:val="nil"/>
          <w:bottom w:val="nil"/>
          <w:right w:val="nil"/>
          <w:between w:val="nil"/>
        </w:pBdr>
        <w:spacing w:after="0"/>
        <w:jc w:val="both"/>
        <w:rPr>
          <w:color w:val="000000"/>
        </w:rPr>
      </w:pPr>
      <w:r>
        <w:rPr>
          <w:color w:val="000000"/>
        </w:rPr>
        <w:t>Il server riceve il segmento FIN e risponde con un ACK. Chiude la connessione ed invia un FIN</w:t>
      </w:r>
    </w:p>
    <w:p w14:paraId="00000157" w14:textId="77777777" w:rsidR="007E6CFC" w:rsidRDefault="00000000">
      <w:pPr>
        <w:numPr>
          <w:ilvl w:val="0"/>
          <w:numId w:val="8"/>
        </w:numPr>
        <w:pBdr>
          <w:top w:val="nil"/>
          <w:left w:val="nil"/>
          <w:bottom w:val="nil"/>
          <w:right w:val="nil"/>
          <w:between w:val="nil"/>
        </w:pBdr>
        <w:spacing w:after="0"/>
        <w:jc w:val="both"/>
        <w:rPr>
          <w:color w:val="000000"/>
        </w:rPr>
      </w:pPr>
      <w:r>
        <w:rPr>
          <w:color w:val="000000"/>
        </w:rPr>
        <w:lastRenderedPageBreak/>
        <w:t>Il client riceve FIN e risponde con un ACK (inizia l’attesa temporizzata) risponde con un ACK ai FIN che riceve (se l’ACK di un messaggio FIN si perde dopo un’attesa temporizzata si chiude comunque la connessione)</w:t>
      </w:r>
    </w:p>
    <w:p w14:paraId="00000158" w14:textId="77777777" w:rsidR="007E6CFC" w:rsidRDefault="00000000">
      <w:pPr>
        <w:numPr>
          <w:ilvl w:val="0"/>
          <w:numId w:val="8"/>
        </w:numPr>
        <w:pBdr>
          <w:top w:val="nil"/>
          <w:left w:val="nil"/>
          <w:bottom w:val="nil"/>
          <w:right w:val="nil"/>
          <w:between w:val="nil"/>
        </w:pBdr>
        <w:spacing w:after="0"/>
        <w:jc w:val="both"/>
        <w:rPr>
          <w:color w:val="000000"/>
        </w:rPr>
      </w:pPr>
      <w:r>
        <w:rPr>
          <w:color w:val="000000"/>
        </w:rPr>
        <w:t>Il server riceve un ACK. La connessione viene chiusa</w:t>
      </w:r>
    </w:p>
    <w:p w14:paraId="00000159" w14:textId="77777777" w:rsidR="007E6CFC" w:rsidRDefault="007E6CFC">
      <w:pPr>
        <w:spacing w:after="0"/>
        <w:jc w:val="both"/>
      </w:pPr>
    </w:p>
    <w:p w14:paraId="0000015A" w14:textId="77777777" w:rsidR="007E6CFC" w:rsidRDefault="007E6CFC">
      <w:pPr>
        <w:spacing w:after="0"/>
        <w:jc w:val="both"/>
      </w:pPr>
    </w:p>
    <w:p w14:paraId="0000015B" w14:textId="77777777" w:rsidR="007E6CFC" w:rsidRDefault="007E6CFC">
      <w:pPr>
        <w:spacing w:after="0"/>
        <w:jc w:val="both"/>
      </w:pPr>
    </w:p>
    <w:p w14:paraId="0000015C" w14:textId="77777777" w:rsidR="007E6CFC" w:rsidRDefault="00000000">
      <w:pPr>
        <w:spacing w:after="0"/>
        <w:jc w:val="both"/>
        <w:rPr>
          <w:b/>
        </w:rPr>
      </w:pPr>
      <w:r>
        <w:rPr>
          <w:b/>
        </w:rPr>
        <w:t>54-Quale tecnica TDM è più adatta per la trasmissione dati su una rete di computer?</w:t>
      </w:r>
    </w:p>
    <w:p w14:paraId="0000015D" w14:textId="77777777" w:rsidR="007E6CFC" w:rsidRDefault="007E6CFC">
      <w:pPr>
        <w:spacing w:after="0"/>
        <w:jc w:val="both"/>
        <w:rPr>
          <w:b/>
        </w:rPr>
      </w:pPr>
    </w:p>
    <w:p w14:paraId="0000015E" w14:textId="77777777" w:rsidR="007E6CFC" w:rsidRDefault="00000000">
      <w:pPr>
        <w:spacing w:after="0"/>
        <w:jc w:val="both"/>
        <w:rPr>
          <w:b/>
        </w:rPr>
      </w:pPr>
      <w:r>
        <w:rPr>
          <w:b/>
        </w:rPr>
        <w:t>55-Identificazione MAC</w:t>
      </w:r>
    </w:p>
    <w:p w14:paraId="0000015F" w14:textId="77777777" w:rsidR="007E6CFC" w:rsidRDefault="00000000">
      <w:pPr>
        <w:spacing w:after="0"/>
        <w:jc w:val="both"/>
      </w:pPr>
      <w:r>
        <w:t xml:space="preserve">Indirizzo </w:t>
      </w:r>
      <w:proofErr w:type="spellStart"/>
      <w:r>
        <w:t>mac</w:t>
      </w:r>
      <w:proofErr w:type="spellEnd"/>
      <w:r>
        <w:t xml:space="preserve"> è l’analogo al numero di codice fiscale di una persona, ha una struttura orizzontale e non varia a </w:t>
      </w:r>
      <w:proofErr w:type="spellStart"/>
      <w:r>
        <w:t>secondo</w:t>
      </w:r>
      <w:proofErr w:type="spellEnd"/>
      <w:r>
        <w:t xml:space="preserve"> del luogo in cui la persona si trasferisce (indirizzo a 48 bit per la maggior parte delle LAN)</w:t>
      </w:r>
    </w:p>
    <w:p w14:paraId="00000160" w14:textId="77777777" w:rsidR="007E6CFC" w:rsidRDefault="007E6CFC">
      <w:pPr>
        <w:spacing w:after="0"/>
        <w:jc w:val="both"/>
      </w:pPr>
    </w:p>
    <w:p w14:paraId="00000161" w14:textId="77777777" w:rsidR="007E6CFC" w:rsidRDefault="00000000">
      <w:pPr>
        <w:spacing w:after="0"/>
        <w:jc w:val="both"/>
      </w:pPr>
      <w:r>
        <w:t xml:space="preserve">(se inteso come sottolivello MAC) è specifico di ogni LAN e risolve il problema della condivisione del mezzo trasmissivo, esistono vari tipi di MAC basati su principi diversi quali, la contesa, il </w:t>
      </w:r>
      <w:proofErr w:type="gramStart"/>
      <w:r>
        <w:t>token ,</w:t>
      </w:r>
      <w:proofErr w:type="gramEnd"/>
      <w:r>
        <w:t xml:space="preserve"> la prenotazione round </w:t>
      </w:r>
      <w:proofErr w:type="spellStart"/>
      <w:r>
        <w:t>robin</w:t>
      </w:r>
      <w:proofErr w:type="spellEnd"/>
      <w:r>
        <w:t>.</w:t>
      </w:r>
    </w:p>
    <w:p w14:paraId="00000162" w14:textId="77777777" w:rsidR="007E6CFC" w:rsidRDefault="00000000">
      <w:pPr>
        <w:spacing w:after="0"/>
        <w:jc w:val="both"/>
      </w:pPr>
      <w:r>
        <w:t xml:space="preserve">Il MAC è indispensabile in quanto a livello 2 (data link) le LAN implementano sempre una sottorete trasmissiva di tipo </w:t>
      </w:r>
      <w:r>
        <w:rPr>
          <w:b/>
        </w:rPr>
        <w:t xml:space="preserve">broadcast </w:t>
      </w:r>
      <w:r>
        <w:t>in cui ogni sistema riceve i frame inviati dagli altri</w:t>
      </w:r>
    </w:p>
    <w:p w14:paraId="00000163" w14:textId="77777777" w:rsidR="007E6CFC" w:rsidRDefault="007E6CFC">
      <w:pPr>
        <w:spacing w:after="0"/>
        <w:jc w:val="both"/>
      </w:pPr>
    </w:p>
    <w:p w14:paraId="00000164" w14:textId="77777777" w:rsidR="007E6CFC" w:rsidRDefault="007E6CFC">
      <w:pPr>
        <w:spacing w:after="0"/>
        <w:jc w:val="both"/>
      </w:pPr>
    </w:p>
    <w:p w14:paraId="00000165" w14:textId="77777777" w:rsidR="007E6CFC" w:rsidRDefault="00000000">
      <w:pPr>
        <w:spacing w:after="0"/>
        <w:jc w:val="both"/>
        <w:rPr>
          <w:b/>
        </w:rPr>
      </w:pPr>
      <w:r>
        <w:rPr>
          <w:b/>
        </w:rPr>
        <w:t>57-Rete gerarchica(</w:t>
      </w:r>
      <w:proofErr w:type="spellStart"/>
      <w:r>
        <w:rPr>
          <w:b/>
        </w:rPr>
        <w:t>ospf</w:t>
      </w:r>
      <w:proofErr w:type="spellEnd"/>
      <w:r>
        <w:rPr>
          <w:b/>
        </w:rPr>
        <w:t>)</w:t>
      </w:r>
    </w:p>
    <w:p w14:paraId="00000166" w14:textId="77777777" w:rsidR="007E6CFC" w:rsidRDefault="00000000">
      <w:pPr>
        <w:spacing w:after="0"/>
        <w:jc w:val="both"/>
      </w:pPr>
      <w:r>
        <w:t>OSPF (</w:t>
      </w:r>
      <w:proofErr w:type="spellStart"/>
      <w:r>
        <w:t>oper</w:t>
      </w:r>
      <w:proofErr w:type="spellEnd"/>
      <w:r>
        <w:t xml:space="preserve"> short </w:t>
      </w:r>
      <w:proofErr w:type="spellStart"/>
      <w:r>
        <w:t>path</w:t>
      </w:r>
      <w:proofErr w:type="spellEnd"/>
      <w:r>
        <w:t xml:space="preserve"> first) è stato sviluppato del 1988 ed è oggi il più diffuso protocollo IGP utilizzato in internet, è un algoritmo capace di reagire dinamicamente e rapidamente ad eventi che modificano la topologia della rete. Supporto per il tunneling e supporto per sistemi gerarchici (</w:t>
      </w:r>
      <w:proofErr w:type="spellStart"/>
      <w:r>
        <w:t>routing</w:t>
      </w:r>
      <w:proofErr w:type="spellEnd"/>
      <w:r>
        <w:t xml:space="preserve"> gerarchico anche all’interno dello stesso AS)</w:t>
      </w:r>
    </w:p>
    <w:p w14:paraId="00000167" w14:textId="77777777" w:rsidR="007E6CFC" w:rsidRDefault="007E6CFC">
      <w:pPr>
        <w:spacing w:after="0"/>
        <w:jc w:val="both"/>
      </w:pPr>
    </w:p>
    <w:p w14:paraId="00000168" w14:textId="77777777" w:rsidR="007E6CFC" w:rsidRDefault="00000000">
      <w:pPr>
        <w:spacing w:after="0"/>
        <w:jc w:val="both"/>
      </w:pPr>
      <w:r>
        <w:rPr>
          <w:b/>
        </w:rPr>
        <w:t xml:space="preserve">58-Fisicamente, di che ha bisogno il pc per la trasmissione dei </w:t>
      </w:r>
      <w:proofErr w:type="gramStart"/>
      <w:r>
        <w:rPr>
          <w:b/>
        </w:rPr>
        <w:t>dati?</w:t>
      </w:r>
      <w:r>
        <w:t>(</w:t>
      </w:r>
      <w:proofErr w:type="gramEnd"/>
      <w:r>
        <w:t>ha bisogno di un’antenna che serve per la ricezione e trasmissione)</w:t>
      </w:r>
    </w:p>
    <w:p w14:paraId="00000169" w14:textId="77777777" w:rsidR="007E6CFC" w:rsidRDefault="007E6CFC">
      <w:pPr>
        <w:spacing w:after="0"/>
        <w:jc w:val="both"/>
      </w:pPr>
    </w:p>
    <w:p w14:paraId="0000016A" w14:textId="77777777" w:rsidR="007E6CFC" w:rsidRDefault="00000000">
      <w:pPr>
        <w:spacing w:after="0"/>
        <w:jc w:val="both"/>
        <w:rPr>
          <w:b/>
        </w:rPr>
      </w:pPr>
      <w:r>
        <w:rPr>
          <w:b/>
        </w:rPr>
        <w:t>59-Link state</w:t>
      </w:r>
    </w:p>
    <w:p w14:paraId="0000016B" w14:textId="77777777" w:rsidR="007E6CFC" w:rsidRDefault="00000000">
      <w:pPr>
        <w:spacing w:after="0"/>
        <w:jc w:val="both"/>
      </w:pPr>
      <w:r>
        <w:t xml:space="preserve">È una classificazione dei protocolli di </w:t>
      </w:r>
      <w:proofErr w:type="spellStart"/>
      <w:r>
        <w:t>routing</w:t>
      </w:r>
      <w:proofErr w:type="spellEnd"/>
      <w:r>
        <w:t xml:space="preserve"> introdotti nel 79 e si basa sull’invio di pacchetti contenenti le info di costo e di ritardo relativi a ciascun link ai nodi adiacenti, ogni nodo utilizza queste informazioni per calcolare il costo minimo verso tutti i nodi a lui noti, mentre l’aggiornamento è propagato uno ad uno a tutti i nodi nel dominio di </w:t>
      </w:r>
      <w:proofErr w:type="spellStart"/>
      <w:r>
        <w:t>routing</w:t>
      </w:r>
      <w:proofErr w:type="spellEnd"/>
      <w:r>
        <w:t xml:space="preserve"> attraverso il </w:t>
      </w:r>
      <w:proofErr w:type="spellStart"/>
      <w:proofErr w:type="gramStart"/>
      <w:r>
        <w:t>flooding</w:t>
      </w:r>
      <w:proofErr w:type="spellEnd"/>
      <w:r>
        <w:t>(</w:t>
      </w:r>
      <w:proofErr w:type="gramEnd"/>
      <w:r>
        <w:t>ogni pacchetto è inviato su ogni linea in uscita eccetto quella da cui è arrivata)</w:t>
      </w:r>
    </w:p>
    <w:p w14:paraId="0000016C" w14:textId="77777777" w:rsidR="007E6CFC" w:rsidRDefault="007E6CFC">
      <w:pPr>
        <w:spacing w:after="0"/>
        <w:jc w:val="both"/>
      </w:pPr>
    </w:p>
    <w:p w14:paraId="0000016D" w14:textId="77777777" w:rsidR="007E6CFC" w:rsidRDefault="00000000">
      <w:pPr>
        <w:spacing w:after="0"/>
        <w:jc w:val="both"/>
        <w:rPr>
          <w:b/>
        </w:rPr>
      </w:pPr>
      <w:r>
        <w:rPr>
          <w:b/>
        </w:rPr>
        <w:t>61-Dopo quante ritrasmissione si arresta la trasmissione di un frame?</w:t>
      </w:r>
    </w:p>
    <w:p w14:paraId="0000016E" w14:textId="77777777" w:rsidR="007E6CFC" w:rsidRDefault="00000000">
      <w:pPr>
        <w:spacing w:after="0"/>
        <w:jc w:val="both"/>
      </w:pPr>
      <w:r>
        <w:t>16</w:t>
      </w:r>
    </w:p>
    <w:p w14:paraId="0000016F" w14:textId="77777777" w:rsidR="007E6CFC" w:rsidRDefault="007E6CFC">
      <w:pPr>
        <w:spacing w:after="0"/>
        <w:jc w:val="both"/>
      </w:pPr>
    </w:p>
    <w:p w14:paraId="00000170" w14:textId="77777777" w:rsidR="007E6CFC" w:rsidRDefault="00000000">
      <w:pPr>
        <w:spacing w:after="0"/>
        <w:jc w:val="both"/>
        <w:rPr>
          <w:b/>
        </w:rPr>
      </w:pPr>
      <w:r>
        <w:rPr>
          <w:b/>
        </w:rPr>
        <w:t>62-Come funziona, nel TCP, il controllo della congestione?</w:t>
      </w:r>
    </w:p>
    <w:p w14:paraId="00000171" w14:textId="77777777" w:rsidR="007E6CFC" w:rsidRDefault="00000000">
      <w:pPr>
        <w:spacing w:after="0"/>
        <w:jc w:val="both"/>
        <w:rPr>
          <w:b/>
        </w:rPr>
      </w:pPr>
      <w:r>
        <w:t xml:space="preserve">Il </w:t>
      </w:r>
      <w:proofErr w:type="spellStart"/>
      <w:r>
        <w:t>sender</w:t>
      </w:r>
      <w:proofErr w:type="spellEnd"/>
      <w:r>
        <w:t xml:space="preserve"> percepisce la congestione con la perdita di pacchetti e di conseguenza un evento di perdita si può esprimere con </w:t>
      </w:r>
      <w:proofErr w:type="spellStart"/>
      <w:r>
        <w:rPr>
          <w:b/>
        </w:rPr>
        <w:t>timeout</w:t>
      </w:r>
      <w:proofErr w:type="spellEnd"/>
      <w:r>
        <w:rPr>
          <w:b/>
        </w:rPr>
        <w:t xml:space="preserve"> e ricezione di </w:t>
      </w:r>
      <w:proofErr w:type="gramStart"/>
      <w:r>
        <w:rPr>
          <w:b/>
        </w:rPr>
        <w:t>3</w:t>
      </w:r>
      <w:proofErr w:type="gramEnd"/>
      <w:r>
        <w:rPr>
          <w:b/>
        </w:rPr>
        <w:t xml:space="preserve"> ACK duplicati. </w:t>
      </w:r>
    </w:p>
    <w:p w14:paraId="00000172" w14:textId="77777777" w:rsidR="007E6CFC" w:rsidRDefault="00000000">
      <w:pPr>
        <w:spacing w:after="0"/>
        <w:jc w:val="both"/>
      </w:pPr>
      <w:r>
        <w:t xml:space="preserve">L’algoritmo ha </w:t>
      </w:r>
      <w:proofErr w:type="gramStart"/>
      <w:r>
        <w:t>3</w:t>
      </w:r>
      <w:proofErr w:type="gramEnd"/>
      <w:r>
        <w:t xml:space="preserve"> componenti principali:</w:t>
      </w:r>
    </w:p>
    <w:p w14:paraId="00000173" w14:textId="77777777" w:rsidR="007E6CFC" w:rsidRDefault="00000000">
      <w:pPr>
        <w:numPr>
          <w:ilvl w:val="0"/>
          <w:numId w:val="4"/>
        </w:numPr>
        <w:pBdr>
          <w:top w:val="nil"/>
          <w:left w:val="nil"/>
          <w:bottom w:val="nil"/>
          <w:right w:val="nil"/>
          <w:between w:val="nil"/>
        </w:pBdr>
        <w:spacing w:after="0"/>
        <w:jc w:val="both"/>
        <w:rPr>
          <w:b/>
          <w:color w:val="000000"/>
        </w:rPr>
      </w:pPr>
      <w:r>
        <w:rPr>
          <w:b/>
          <w:color w:val="000000"/>
        </w:rPr>
        <w:t>Incremento additivo e decremento moltiplicativo</w:t>
      </w:r>
    </w:p>
    <w:p w14:paraId="00000174" w14:textId="77777777" w:rsidR="007E6CFC" w:rsidRDefault="00000000">
      <w:pPr>
        <w:pBdr>
          <w:top w:val="nil"/>
          <w:left w:val="nil"/>
          <w:bottom w:val="nil"/>
          <w:right w:val="nil"/>
          <w:between w:val="nil"/>
        </w:pBdr>
        <w:spacing w:after="0"/>
        <w:ind w:left="720"/>
        <w:jc w:val="both"/>
        <w:rPr>
          <w:color w:val="000000"/>
        </w:rPr>
      </w:pPr>
      <w:r>
        <w:rPr>
          <w:color w:val="000000"/>
        </w:rPr>
        <w:t xml:space="preserve">Decremento riduce a metà </w:t>
      </w:r>
      <w:proofErr w:type="spellStart"/>
      <w:r>
        <w:rPr>
          <w:b/>
          <w:color w:val="000000"/>
        </w:rPr>
        <w:t>CongWin</w:t>
      </w:r>
      <w:proofErr w:type="spellEnd"/>
      <w:r>
        <w:rPr>
          <w:b/>
          <w:color w:val="000000"/>
        </w:rPr>
        <w:t xml:space="preserve"> </w:t>
      </w:r>
      <w:r>
        <w:rPr>
          <w:color w:val="000000"/>
        </w:rPr>
        <w:t>(finestra di congestione)</w:t>
      </w:r>
      <w:r>
        <w:rPr>
          <w:b/>
          <w:color w:val="000000"/>
        </w:rPr>
        <w:t xml:space="preserve"> </w:t>
      </w:r>
      <w:r>
        <w:rPr>
          <w:color w:val="000000"/>
        </w:rPr>
        <w:t xml:space="preserve">dopo un evento di perdita mentre aumenta lentamente il </w:t>
      </w:r>
      <w:proofErr w:type="spellStart"/>
      <w:r>
        <w:rPr>
          <w:b/>
          <w:color w:val="000000"/>
        </w:rPr>
        <w:t>congwin</w:t>
      </w:r>
      <w:proofErr w:type="spellEnd"/>
      <w:r>
        <w:rPr>
          <w:b/>
          <w:color w:val="000000"/>
        </w:rPr>
        <w:t xml:space="preserve"> </w:t>
      </w:r>
      <w:r>
        <w:rPr>
          <w:color w:val="000000"/>
        </w:rPr>
        <w:t>nell’incremento additivo</w:t>
      </w:r>
    </w:p>
    <w:p w14:paraId="00000175" w14:textId="77777777" w:rsidR="007E6CFC" w:rsidRDefault="00000000">
      <w:pPr>
        <w:numPr>
          <w:ilvl w:val="0"/>
          <w:numId w:val="4"/>
        </w:numPr>
        <w:pBdr>
          <w:top w:val="nil"/>
          <w:left w:val="nil"/>
          <w:bottom w:val="nil"/>
          <w:right w:val="nil"/>
          <w:between w:val="nil"/>
        </w:pBdr>
        <w:spacing w:after="0"/>
        <w:jc w:val="both"/>
        <w:rPr>
          <w:color w:val="000000"/>
        </w:rPr>
      </w:pPr>
      <w:r>
        <w:rPr>
          <w:b/>
          <w:color w:val="000000"/>
        </w:rPr>
        <w:t>Partenza lenta</w:t>
      </w:r>
    </w:p>
    <w:p w14:paraId="00000176" w14:textId="77777777" w:rsidR="007E6CFC" w:rsidRDefault="00000000">
      <w:pPr>
        <w:pBdr>
          <w:top w:val="nil"/>
          <w:left w:val="nil"/>
          <w:bottom w:val="nil"/>
          <w:right w:val="nil"/>
          <w:between w:val="nil"/>
        </w:pBdr>
        <w:spacing w:after="0"/>
        <w:ind w:left="720"/>
        <w:jc w:val="both"/>
        <w:rPr>
          <w:color w:val="000000"/>
        </w:rPr>
      </w:pPr>
      <w:r>
        <w:rPr>
          <w:color w:val="000000"/>
        </w:rPr>
        <w:t xml:space="preserve">Si inizia una connessione con </w:t>
      </w:r>
      <w:proofErr w:type="spellStart"/>
      <w:r>
        <w:rPr>
          <w:b/>
          <w:color w:val="000000"/>
        </w:rPr>
        <w:t>CingWin</w:t>
      </w:r>
      <w:proofErr w:type="spellEnd"/>
      <w:r>
        <w:rPr>
          <w:b/>
          <w:color w:val="000000"/>
        </w:rPr>
        <w:t xml:space="preserve"> </w:t>
      </w:r>
      <w:r>
        <w:rPr>
          <w:color w:val="000000"/>
        </w:rPr>
        <w:t xml:space="preserve">impostato a 1ms e se va bene il </w:t>
      </w:r>
      <w:proofErr w:type="spellStart"/>
      <w:r>
        <w:rPr>
          <w:color w:val="000000"/>
        </w:rPr>
        <w:t>sender</w:t>
      </w:r>
      <w:proofErr w:type="spellEnd"/>
      <w:r>
        <w:rPr>
          <w:color w:val="000000"/>
        </w:rPr>
        <w:t xml:space="preserve"> aumenta il ritmo esponenzialmente</w:t>
      </w:r>
    </w:p>
    <w:p w14:paraId="00000177" w14:textId="77777777" w:rsidR="007E6CFC" w:rsidRDefault="00000000">
      <w:pPr>
        <w:numPr>
          <w:ilvl w:val="0"/>
          <w:numId w:val="4"/>
        </w:numPr>
        <w:pBdr>
          <w:top w:val="nil"/>
          <w:left w:val="nil"/>
          <w:bottom w:val="nil"/>
          <w:right w:val="nil"/>
          <w:between w:val="nil"/>
        </w:pBdr>
        <w:spacing w:after="0"/>
        <w:jc w:val="both"/>
        <w:rPr>
          <w:b/>
          <w:color w:val="000000"/>
        </w:rPr>
      </w:pPr>
      <w:r>
        <w:rPr>
          <w:b/>
          <w:color w:val="000000"/>
        </w:rPr>
        <w:lastRenderedPageBreak/>
        <w:t xml:space="preserve">Reazione ad eventi di </w:t>
      </w:r>
      <w:proofErr w:type="spellStart"/>
      <w:r>
        <w:rPr>
          <w:b/>
          <w:color w:val="000000"/>
        </w:rPr>
        <w:t>timeout</w:t>
      </w:r>
      <w:proofErr w:type="spellEnd"/>
    </w:p>
    <w:p w14:paraId="00000178" w14:textId="77777777" w:rsidR="007E6CFC" w:rsidRDefault="00000000">
      <w:pPr>
        <w:spacing w:after="0"/>
        <w:ind w:left="705"/>
        <w:jc w:val="both"/>
      </w:pPr>
      <w:r>
        <w:t xml:space="preserve">3 ACK duplicati o </w:t>
      </w:r>
      <w:proofErr w:type="spellStart"/>
      <w:r>
        <w:t>timeout</w:t>
      </w:r>
      <w:proofErr w:type="spellEnd"/>
      <w:r>
        <w:t xml:space="preserve">, il </w:t>
      </w:r>
      <w:proofErr w:type="spellStart"/>
      <w:r>
        <w:t>sender</w:t>
      </w:r>
      <w:proofErr w:type="spellEnd"/>
      <w:r>
        <w:t xml:space="preserve"> entra nella fase di partenza lenta, il </w:t>
      </w:r>
      <w:proofErr w:type="spellStart"/>
      <w:r>
        <w:t>sender</w:t>
      </w:r>
      <w:proofErr w:type="spellEnd"/>
      <w:r>
        <w:t xml:space="preserve"> aumenta il valore in modo esponenziale finche </w:t>
      </w:r>
      <w:proofErr w:type="spellStart"/>
      <w:r>
        <w:rPr>
          <w:b/>
        </w:rPr>
        <w:t>congWin</w:t>
      </w:r>
      <w:proofErr w:type="spellEnd"/>
      <w:r>
        <w:rPr>
          <w:b/>
        </w:rPr>
        <w:t xml:space="preserve"> </w:t>
      </w:r>
      <w:r>
        <w:t>raggiunge una soglia</w:t>
      </w:r>
    </w:p>
    <w:p w14:paraId="00000179" w14:textId="77777777" w:rsidR="007E6CFC" w:rsidRDefault="007E6CFC">
      <w:pPr>
        <w:spacing w:after="0"/>
        <w:jc w:val="both"/>
      </w:pPr>
    </w:p>
    <w:p w14:paraId="0000017A" w14:textId="77777777" w:rsidR="007E6CFC" w:rsidRDefault="007E6CFC">
      <w:pPr>
        <w:spacing w:after="0"/>
        <w:jc w:val="both"/>
      </w:pPr>
    </w:p>
    <w:p w14:paraId="0000017B" w14:textId="77777777" w:rsidR="007E6CFC" w:rsidRDefault="00000000">
      <w:pPr>
        <w:spacing w:after="0"/>
        <w:jc w:val="both"/>
        <w:rPr>
          <w:b/>
        </w:rPr>
      </w:pPr>
      <w:r>
        <w:rPr>
          <w:b/>
        </w:rPr>
        <w:t>63-Indirizzi di rete</w:t>
      </w:r>
    </w:p>
    <w:p w14:paraId="0000017C" w14:textId="77777777" w:rsidR="007E6CFC" w:rsidRDefault="007E6CFC">
      <w:pPr>
        <w:spacing w:after="0"/>
        <w:jc w:val="both"/>
        <w:rPr>
          <w:b/>
        </w:rPr>
      </w:pPr>
    </w:p>
    <w:p w14:paraId="0000017D" w14:textId="77777777" w:rsidR="007E6CFC" w:rsidRDefault="00000000">
      <w:pPr>
        <w:spacing w:after="0"/>
        <w:jc w:val="both"/>
        <w:rPr>
          <w:b/>
        </w:rPr>
      </w:pPr>
      <w:r>
        <w:rPr>
          <w:b/>
        </w:rPr>
        <w:t>64-Diafonia</w:t>
      </w:r>
    </w:p>
    <w:p w14:paraId="0000017E" w14:textId="77777777" w:rsidR="007E6CFC" w:rsidRDefault="00000000">
      <w:pPr>
        <w:spacing w:after="0"/>
        <w:jc w:val="both"/>
      </w:pPr>
      <w:r>
        <w:t>La diafonia è un fenomeno di accoppiamento elettrico tra mezzi trasmissivi vicini non isolati adeguatamente, il segnale trasmesso su un cavo genera per induttanza un segnale corrispondente nel cavo vicino che si sovrappone al segnale trasmesso in quest’ultimo</w:t>
      </w:r>
    </w:p>
    <w:p w14:paraId="0000017F" w14:textId="77777777" w:rsidR="007E6CFC" w:rsidRDefault="007E6CFC">
      <w:pPr>
        <w:spacing w:after="0"/>
        <w:jc w:val="both"/>
      </w:pPr>
    </w:p>
    <w:p w14:paraId="00000180" w14:textId="77777777" w:rsidR="007E6CFC" w:rsidRDefault="00000000">
      <w:pPr>
        <w:spacing w:after="0"/>
        <w:jc w:val="both"/>
        <w:rPr>
          <w:b/>
        </w:rPr>
      </w:pPr>
      <w:r>
        <w:rPr>
          <w:b/>
        </w:rPr>
        <w:t>65-Differenza tra bridge locale e remoto</w:t>
      </w:r>
    </w:p>
    <w:p w14:paraId="00000181" w14:textId="77777777" w:rsidR="007E6CFC" w:rsidRDefault="007E6CFC">
      <w:pPr>
        <w:spacing w:after="0"/>
        <w:jc w:val="both"/>
      </w:pPr>
    </w:p>
    <w:p w14:paraId="00000182" w14:textId="77777777" w:rsidR="007E6CFC" w:rsidRDefault="00000000">
      <w:pPr>
        <w:spacing w:after="0"/>
        <w:jc w:val="both"/>
        <w:rPr>
          <w:b/>
        </w:rPr>
      </w:pPr>
      <w:r>
        <w:rPr>
          <w:b/>
        </w:rPr>
        <w:t>66-Principali applicazioni delle reti locali wireless</w:t>
      </w:r>
    </w:p>
    <w:p w14:paraId="00000183" w14:textId="77777777" w:rsidR="007E6CFC" w:rsidRDefault="00000000">
      <w:pPr>
        <w:spacing w:after="0"/>
        <w:jc w:val="both"/>
      </w:pPr>
      <w:r>
        <w:t xml:space="preserve">Una WLAN è un sistema di comunicazione dati molto flessibile e può essere utilizzato come estensione o anche alternativa alle normali LAN su cavo, usata principalmente su pc portatili offre mobilità senza perdita di connessione ed ha come vantaggi la </w:t>
      </w:r>
      <w:r>
        <w:rPr>
          <w:b/>
        </w:rPr>
        <w:t>semplicità di installazione, la flessibilità di installazione i costi e la scalabilità</w:t>
      </w:r>
      <w:r>
        <w:t xml:space="preserve"> </w:t>
      </w:r>
    </w:p>
    <w:p w14:paraId="00000184" w14:textId="77777777" w:rsidR="007E6CFC" w:rsidRDefault="007E6CFC">
      <w:pPr>
        <w:spacing w:after="0"/>
        <w:jc w:val="both"/>
      </w:pPr>
    </w:p>
    <w:p w14:paraId="00000185" w14:textId="77777777" w:rsidR="007E6CFC" w:rsidRDefault="00000000">
      <w:pPr>
        <w:spacing w:after="0"/>
        <w:jc w:val="both"/>
        <w:rPr>
          <w:b/>
        </w:rPr>
      </w:pPr>
      <w:r>
        <w:rPr>
          <w:b/>
        </w:rPr>
        <w:t>67-Tecniche per fronteggiare l’esaurimento degli indirizzi IP</w:t>
      </w:r>
    </w:p>
    <w:p w14:paraId="00000186" w14:textId="77777777" w:rsidR="007E6CFC" w:rsidRDefault="00000000">
      <w:pPr>
        <w:spacing w:after="0"/>
        <w:jc w:val="both"/>
      </w:pPr>
      <w:r>
        <w:t xml:space="preserve">Per risolvere il problema della carenza degli indirizzi IP è stata sviluppata una tecnica chiamata </w:t>
      </w:r>
      <w:proofErr w:type="spellStart"/>
      <w:r>
        <w:t>subnetting</w:t>
      </w:r>
      <w:proofErr w:type="spellEnd"/>
      <w:r>
        <w:t xml:space="preserve">, un’organizzazione può usare i bit rimasti per indirizzare gli </w:t>
      </w:r>
      <w:proofErr w:type="spellStart"/>
      <w:r>
        <w:t>host</w:t>
      </w:r>
      <w:proofErr w:type="spellEnd"/>
      <w:r>
        <w:t xml:space="preserve"> per creare altre reti interne alla principale, per identificare quali bit definiscono la rete e quali </w:t>
      </w:r>
      <w:proofErr w:type="spellStart"/>
      <w:r>
        <w:t>l’host</w:t>
      </w:r>
      <w:proofErr w:type="spellEnd"/>
      <w:r>
        <w:t xml:space="preserve"> si utilizza una maschera di sottorete.</w:t>
      </w:r>
    </w:p>
    <w:p w14:paraId="00000187" w14:textId="77777777" w:rsidR="007E6CFC" w:rsidRDefault="007E6CFC">
      <w:pPr>
        <w:spacing w:after="0"/>
        <w:jc w:val="both"/>
      </w:pPr>
    </w:p>
    <w:p w14:paraId="00000188" w14:textId="77777777" w:rsidR="007E6CFC" w:rsidRDefault="00000000">
      <w:pPr>
        <w:spacing w:after="0"/>
        <w:jc w:val="both"/>
        <w:rPr>
          <w:b/>
        </w:rPr>
      </w:pPr>
      <w:r>
        <w:rPr>
          <w:b/>
        </w:rPr>
        <w:t>68-Cos’è e come si misura il NEXT, quali mezzi trasmissivi riguarda?</w:t>
      </w:r>
    </w:p>
    <w:p w14:paraId="00000189" w14:textId="77777777" w:rsidR="007E6CFC" w:rsidRDefault="00000000">
      <w:pPr>
        <w:spacing w:after="0"/>
        <w:jc w:val="both"/>
      </w:pPr>
      <w:r>
        <w:t xml:space="preserve">II Next - o </w:t>
      </w:r>
      <w:proofErr w:type="spellStart"/>
      <w:r>
        <w:t>paradiafonia</w:t>
      </w:r>
      <w:proofErr w:type="spellEnd"/>
      <w:r>
        <w:t xml:space="preserve"> - è la differenza fra il segnale iniettato nella coppia di trasmissione e quello indotto nelle altre coppie. Per questo la sua misura deve essere effettuata in prossimità del punto di trasmissione stesso, dove l'intensità è chiaramente maggiore. L'effetto è un rumore indotto, che distorcere il segnale ricevuto. In particolare, quando questo disturbo risulta eccessivamente elevato, il ricevitore può trovarsi nell'impossibilità di funzionare correttamente.</w:t>
      </w:r>
    </w:p>
    <w:p w14:paraId="0000018A" w14:textId="77777777" w:rsidR="007E6CFC" w:rsidRDefault="00000000">
      <w:pPr>
        <w:spacing w:after="0"/>
        <w:jc w:val="both"/>
      </w:pPr>
      <w:r>
        <w:t xml:space="preserve">Negli standard è indicato come "Next Loss". Quindi più alto è il valore indicato in dB, migliore è il Next. È importante ricordare che tale misura rende conto della differenza tra il segnale iniettato e quello accoppiato. Il disturbo indotto cresce all'aumentare della frequenza, facendo così diminuire il Next </w:t>
      </w:r>
      <w:proofErr w:type="spellStart"/>
      <w:r>
        <w:t>loss</w:t>
      </w:r>
      <w:proofErr w:type="spellEnd"/>
      <w:r>
        <w:t>.</w:t>
      </w:r>
    </w:p>
    <w:p w14:paraId="0000018B" w14:textId="77777777" w:rsidR="007E6CFC" w:rsidRDefault="00000000">
      <w:pPr>
        <w:spacing w:after="0"/>
        <w:jc w:val="both"/>
      </w:pPr>
      <w:r>
        <w:t>Tra i fattori che determinano il Next:</w:t>
      </w:r>
    </w:p>
    <w:p w14:paraId="0000018C" w14:textId="77777777" w:rsidR="007E6CFC" w:rsidRDefault="007E6CFC">
      <w:pPr>
        <w:spacing w:after="0"/>
        <w:jc w:val="both"/>
      </w:pPr>
    </w:p>
    <w:p w14:paraId="0000018D" w14:textId="77777777" w:rsidR="007E6CFC" w:rsidRDefault="00000000">
      <w:pPr>
        <w:spacing w:after="0"/>
        <w:jc w:val="both"/>
      </w:pPr>
      <w:r>
        <w:t xml:space="preserve">- </w:t>
      </w:r>
      <w:proofErr w:type="spellStart"/>
      <w:r>
        <w:t>twistatura</w:t>
      </w:r>
      <w:proofErr w:type="spellEnd"/>
      <w:r>
        <w:t xml:space="preserve"> del cavo</w:t>
      </w:r>
    </w:p>
    <w:p w14:paraId="0000018E" w14:textId="77777777" w:rsidR="007E6CFC" w:rsidRDefault="00000000">
      <w:pPr>
        <w:spacing w:after="0"/>
        <w:jc w:val="both"/>
      </w:pPr>
      <w:r>
        <w:t>- caratteristiche del connettore</w:t>
      </w:r>
    </w:p>
    <w:p w14:paraId="0000018F" w14:textId="77777777" w:rsidR="007E6CFC" w:rsidRDefault="00000000">
      <w:pPr>
        <w:spacing w:after="0"/>
        <w:jc w:val="both"/>
      </w:pPr>
      <w:r>
        <w:t xml:space="preserve">- metodo di </w:t>
      </w:r>
      <w:proofErr w:type="spellStart"/>
      <w:r>
        <w:t>aggraffatur</w:t>
      </w:r>
      <w:proofErr w:type="spellEnd"/>
    </w:p>
    <w:p w14:paraId="00000190" w14:textId="77777777" w:rsidR="007E6CFC" w:rsidRDefault="007E6CFC">
      <w:pPr>
        <w:spacing w:after="0"/>
        <w:jc w:val="both"/>
      </w:pPr>
    </w:p>
    <w:p w14:paraId="00000191" w14:textId="77777777" w:rsidR="007E6CFC" w:rsidRDefault="00000000">
      <w:pPr>
        <w:spacing w:after="0"/>
        <w:jc w:val="both"/>
      </w:pPr>
      <w:r>
        <w:t xml:space="preserve">È fondamentale ricordare che, nel calcolare il valore dovuto all'accoppiamento fra il cavo e il </w:t>
      </w:r>
      <w:proofErr w:type="spellStart"/>
      <w:r>
        <w:t>connecting</w:t>
      </w:r>
      <w:proofErr w:type="spellEnd"/>
      <w:r>
        <w:t xml:space="preserve"> hardware, non si possono sommare direttamente i singoli Next riportati dai costruttori. Bisogna invece convertire i dB in un valore di potenza e in numeri naturali. Per misurare il Next sul campo, esistono una serie di strumenti. Questi sono dotati di una sonda remota, più o meno intelligente, che consente di valutare in modo automatico i valori di Next fra tutte le coppie coinvolte.</w:t>
      </w:r>
    </w:p>
    <w:p w14:paraId="00000192" w14:textId="77777777" w:rsidR="007E6CFC" w:rsidRDefault="007E6CFC">
      <w:pPr>
        <w:spacing w:after="0"/>
        <w:jc w:val="both"/>
        <w:rPr>
          <w:b/>
        </w:rPr>
      </w:pPr>
    </w:p>
    <w:p w14:paraId="00000193" w14:textId="77777777" w:rsidR="007E6CFC" w:rsidRDefault="00000000">
      <w:pPr>
        <w:spacing w:after="0"/>
        <w:jc w:val="both"/>
        <w:rPr>
          <w:b/>
        </w:rPr>
      </w:pPr>
      <w:r>
        <w:rPr>
          <w:b/>
        </w:rPr>
        <w:t>69-Si può utilizzare una LAN broadcast utilizzando messi trasmissivi punto-punto?</w:t>
      </w:r>
    </w:p>
    <w:p w14:paraId="00000194" w14:textId="77777777" w:rsidR="007E6CFC" w:rsidRDefault="007E6CFC">
      <w:pPr>
        <w:spacing w:after="0"/>
        <w:jc w:val="both"/>
        <w:rPr>
          <w:b/>
        </w:rPr>
      </w:pPr>
    </w:p>
    <w:p w14:paraId="00000195" w14:textId="77777777" w:rsidR="007E6CFC" w:rsidRDefault="00000000">
      <w:pPr>
        <w:spacing w:after="0"/>
        <w:jc w:val="both"/>
        <w:rPr>
          <w:b/>
        </w:rPr>
      </w:pPr>
      <w:r>
        <w:rPr>
          <w:b/>
        </w:rPr>
        <w:t>70-Significato del protocollo ARP e funzionamento</w:t>
      </w:r>
    </w:p>
    <w:p w14:paraId="00000196" w14:textId="77777777" w:rsidR="007E6CFC" w:rsidRDefault="00000000">
      <w:pPr>
        <w:spacing w:after="0"/>
        <w:jc w:val="both"/>
      </w:pPr>
      <w:r>
        <w:lastRenderedPageBreak/>
        <w:t>È un protocollo per la risoluzione degli indirizzi ed è composto da una tabella che contiene la corrispondenza tra indirizzi IP e MAC, ogni nodo IP (</w:t>
      </w:r>
      <w:proofErr w:type="spellStart"/>
      <w:r>
        <w:t>host</w:t>
      </w:r>
      <w:proofErr w:type="spellEnd"/>
      <w:r>
        <w:t>, router) nella LAN ha una tabella ARP</w:t>
      </w:r>
    </w:p>
    <w:p w14:paraId="00000197" w14:textId="77777777" w:rsidR="007E6CFC" w:rsidRDefault="007E6CFC">
      <w:pPr>
        <w:spacing w:after="0"/>
        <w:jc w:val="both"/>
      </w:pPr>
    </w:p>
    <w:p w14:paraId="00000198" w14:textId="77777777" w:rsidR="007E6CFC" w:rsidRDefault="00000000">
      <w:pPr>
        <w:spacing w:after="0"/>
        <w:jc w:val="both"/>
        <w:rPr>
          <w:b/>
        </w:rPr>
      </w:pPr>
      <w:r>
        <w:rPr>
          <w:b/>
        </w:rPr>
        <w:t>71-Nei doppini si usa una tecnica di trasmissione bilanciata o sbilanciata</w:t>
      </w:r>
    </w:p>
    <w:p w14:paraId="00000199" w14:textId="77777777" w:rsidR="007E6CFC" w:rsidRDefault="007E6CFC">
      <w:pPr>
        <w:spacing w:after="0"/>
        <w:jc w:val="both"/>
        <w:rPr>
          <w:b/>
        </w:rPr>
      </w:pPr>
    </w:p>
    <w:p w14:paraId="0000019A" w14:textId="77777777" w:rsidR="007E6CFC" w:rsidRDefault="00000000">
      <w:pPr>
        <w:spacing w:after="0"/>
        <w:jc w:val="both"/>
        <w:rPr>
          <w:b/>
        </w:rPr>
      </w:pPr>
      <w:r>
        <w:rPr>
          <w:b/>
        </w:rPr>
        <w:t>72-Diff tra una rete a commutazione di circuito e commutazione di pacchetto</w:t>
      </w:r>
    </w:p>
    <w:p w14:paraId="0000019B" w14:textId="77777777" w:rsidR="007E6CFC" w:rsidRDefault="00000000">
      <w:pPr>
        <w:spacing w:after="0"/>
        <w:jc w:val="both"/>
      </w:pPr>
      <w:r>
        <w:t xml:space="preserve">Una rete a commutazione di </w:t>
      </w:r>
      <w:r>
        <w:rPr>
          <w:b/>
        </w:rPr>
        <w:t>pacchetto</w:t>
      </w:r>
      <w:r>
        <w:t xml:space="preserve"> è un metodo di comunicazione che suddivide un messaggio in parti più piccole (pacchetti)prima di inoltrarle al destinatario dove ogni pacchetto segue un proprio percorso per arrivare al destinatario che dovrà riassemblare il </w:t>
      </w:r>
      <w:proofErr w:type="gramStart"/>
      <w:r>
        <w:t>messaggio(</w:t>
      </w:r>
      <w:proofErr w:type="gramEnd"/>
      <w:r>
        <w:t xml:space="preserve">ottimizza l’impiego della rete). Mentre nella rete a commutazione di </w:t>
      </w:r>
      <w:r>
        <w:rPr>
          <w:b/>
        </w:rPr>
        <w:t xml:space="preserve">circuito, </w:t>
      </w:r>
      <w:r>
        <w:t xml:space="preserve">il canale viene assegnato esclusivamente alle due stazioni, fino al termine della </w:t>
      </w:r>
      <w:proofErr w:type="gramStart"/>
      <w:r>
        <w:t>comunicazione(</w:t>
      </w:r>
      <w:proofErr w:type="gramEnd"/>
      <w:r>
        <w:t>più flessibile)</w:t>
      </w:r>
    </w:p>
    <w:p w14:paraId="0000019C" w14:textId="77777777" w:rsidR="007E6CFC" w:rsidRDefault="007E6CFC">
      <w:pPr>
        <w:spacing w:after="0"/>
        <w:jc w:val="both"/>
      </w:pPr>
    </w:p>
    <w:p w14:paraId="0000019D" w14:textId="77777777" w:rsidR="007E6CFC" w:rsidRDefault="00000000">
      <w:pPr>
        <w:spacing w:after="0"/>
        <w:jc w:val="both"/>
        <w:rPr>
          <w:b/>
        </w:rPr>
      </w:pPr>
      <w:r>
        <w:rPr>
          <w:b/>
        </w:rPr>
        <w:t>73-Differenza tra un servizio di file transfer (esempio: FTP di TCP/IP) ed un servizio di file system distribuito?</w:t>
      </w:r>
    </w:p>
    <w:p w14:paraId="0000019E" w14:textId="77777777" w:rsidR="007E6CFC" w:rsidRDefault="007E6CFC">
      <w:pPr>
        <w:spacing w:after="0"/>
        <w:jc w:val="both"/>
        <w:rPr>
          <w:b/>
        </w:rPr>
      </w:pPr>
    </w:p>
    <w:p w14:paraId="0000019F" w14:textId="77777777" w:rsidR="007E6CFC" w:rsidRDefault="00000000">
      <w:pPr>
        <w:spacing w:after="0"/>
        <w:jc w:val="both"/>
        <w:rPr>
          <w:b/>
        </w:rPr>
      </w:pPr>
      <w:r>
        <w:rPr>
          <w:b/>
        </w:rPr>
        <w:t>74-Cos’è l’SNMP? A che livello di ISO/OSI si colloca?</w:t>
      </w:r>
    </w:p>
    <w:p w14:paraId="000001A0" w14:textId="77777777" w:rsidR="007E6CFC" w:rsidRDefault="00000000">
      <w:pPr>
        <w:spacing w:after="0"/>
        <w:jc w:val="both"/>
      </w:pPr>
      <w:r>
        <w:t>È un protocollo di rete e si occupa della gestione di apparati di rete, nel livello applicazione</w:t>
      </w:r>
    </w:p>
    <w:p w14:paraId="000001A1" w14:textId="77777777" w:rsidR="007E6CFC" w:rsidRDefault="007E6CFC">
      <w:pPr>
        <w:spacing w:after="0"/>
        <w:jc w:val="both"/>
      </w:pPr>
    </w:p>
    <w:p w14:paraId="000001A2" w14:textId="77777777" w:rsidR="007E6CFC" w:rsidRDefault="00000000">
      <w:pPr>
        <w:spacing w:after="0"/>
        <w:jc w:val="both"/>
        <w:rPr>
          <w:b/>
        </w:rPr>
      </w:pPr>
      <w:r>
        <w:rPr>
          <w:b/>
        </w:rPr>
        <w:t xml:space="preserve">75-Qual è quel protocollo che, nella rete internet, è utilizzato da qualunque applicazione debba trasmettere una qualsiasi informazione? Che tipo di servizio fornisce? </w:t>
      </w:r>
    </w:p>
    <w:p w14:paraId="000001A3" w14:textId="77777777" w:rsidR="007E6CFC" w:rsidRDefault="007E6CFC">
      <w:pPr>
        <w:spacing w:after="0"/>
        <w:jc w:val="both"/>
        <w:rPr>
          <w:b/>
        </w:rPr>
      </w:pPr>
    </w:p>
    <w:p w14:paraId="000001A4" w14:textId="77777777" w:rsidR="007E6CFC" w:rsidRDefault="00000000">
      <w:pPr>
        <w:spacing w:after="0"/>
        <w:jc w:val="both"/>
        <w:rPr>
          <w:b/>
        </w:rPr>
      </w:pPr>
      <w:r>
        <w:rPr>
          <w:b/>
        </w:rPr>
        <w:t>76-Elencare e spiegare il significato dei parametri necessari per la configurazione di un calcolatore collegato a una rete TCP/IP</w:t>
      </w:r>
    </w:p>
    <w:p w14:paraId="000001A5" w14:textId="77777777" w:rsidR="007E6CFC" w:rsidRDefault="007E6CFC">
      <w:pPr>
        <w:spacing w:after="0"/>
        <w:jc w:val="both"/>
        <w:rPr>
          <w:b/>
        </w:rPr>
      </w:pPr>
    </w:p>
    <w:p w14:paraId="000001A6" w14:textId="77777777" w:rsidR="007E6CFC" w:rsidRDefault="00000000">
      <w:pPr>
        <w:spacing w:after="0"/>
        <w:jc w:val="both"/>
        <w:rPr>
          <w:b/>
        </w:rPr>
      </w:pPr>
      <w:r>
        <w:rPr>
          <w:b/>
        </w:rPr>
        <w:t xml:space="preserve">77-Descrivere il funzionamento dell’applicazione </w:t>
      </w:r>
      <w:proofErr w:type="spellStart"/>
      <w:r>
        <w:rPr>
          <w:b/>
        </w:rPr>
        <w:t>traceroute</w:t>
      </w:r>
      <w:proofErr w:type="spellEnd"/>
      <w:r>
        <w:rPr>
          <w:b/>
        </w:rPr>
        <w:t>, per quale motivo la rotta fornita da questa applicazione potrebbe essere inconsistente?</w:t>
      </w:r>
    </w:p>
    <w:p w14:paraId="000001A7" w14:textId="77777777" w:rsidR="007E6CFC" w:rsidRDefault="007E6CFC">
      <w:pPr>
        <w:spacing w:after="0"/>
        <w:jc w:val="both"/>
        <w:rPr>
          <w:b/>
        </w:rPr>
      </w:pPr>
    </w:p>
    <w:p w14:paraId="000001A8" w14:textId="77777777" w:rsidR="007E6CFC" w:rsidRDefault="00000000">
      <w:pPr>
        <w:spacing w:after="0"/>
        <w:jc w:val="both"/>
        <w:rPr>
          <w:b/>
        </w:rPr>
      </w:pPr>
      <w:r>
        <w:rPr>
          <w:b/>
        </w:rPr>
        <w:t xml:space="preserve">78-descrivere il funzionamento dell’applicazione </w:t>
      </w:r>
      <w:proofErr w:type="spellStart"/>
      <w:r>
        <w:rPr>
          <w:b/>
        </w:rPr>
        <w:t>ping</w:t>
      </w:r>
      <w:proofErr w:type="spellEnd"/>
    </w:p>
    <w:p w14:paraId="000001A9" w14:textId="77777777" w:rsidR="007E6CFC" w:rsidRDefault="00000000">
      <w:pPr>
        <w:spacing w:after="0"/>
        <w:jc w:val="both"/>
      </w:pPr>
      <w:r>
        <w:t>Viene usata per misurare il tempo (espresso in millisecondi) di un pacchetto ICPM per arrivare a destinazione e tornare all’origine</w:t>
      </w:r>
    </w:p>
    <w:p w14:paraId="000001AA" w14:textId="77777777" w:rsidR="007E6CFC" w:rsidRDefault="007E6CFC">
      <w:pPr>
        <w:spacing w:after="0"/>
        <w:jc w:val="both"/>
        <w:rPr>
          <w:b/>
        </w:rPr>
      </w:pPr>
    </w:p>
    <w:p w14:paraId="000001AB" w14:textId="77777777" w:rsidR="007E6CFC" w:rsidRDefault="00000000">
      <w:pPr>
        <w:spacing w:after="0"/>
        <w:jc w:val="both"/>
        <w:rPr>
          <w:b/>
        </w:rPr>
      </w:pPr>
      <w:r>
        <w:rPr>
          <w:b/>
        </w:rPr>
        <w:t>79-Che cos’è la rotta di default? Come si rappresenta?</w:t>
      </w:r>
    </w:p>
    <w:p w14:paraId="000001AC" w14:textId="77777777" w:rsidR="007E6CFC" w:rsidRDefault="00000000">
      <w:pPr>
        <w:spacing w:after="0"/>
        <w:jc w:val="both"/>
      </w:pPr>
      <w:r>
        <w:t xml:space="preserve">Il default gateway è presente nell’ultima riga della tabella di instradamento ed è rappresentato con tutti zero sia nel campo prefisso di destinazione che nel campo </w:t>
      </w:r>
      <w:proofErr w:type="spellStart"/>
      <w:r>
        <w:t>subnet</w:t>
      </w:r>
      <w:proofErr w:type="spellEnd"/>
      <w:r>
        <w:t xml:space="preserve"> mask, </w:t>
      </w:r>
      <w:r>
        <w:rPr>
          <w:b/>
        </w:rPr>
        <w:t xml:space="preserve">router verso cui è inviato il traffico diretto ad una destinazione non presente nella tabella di </w:t>
      </w:r>
      <w:proofErr w:type="spellStart"/>
      <w:r>
        <w:rPr>
          <w:b/>
        </w:rPr>
        <w:t>routing</w:t>
      </w:r>
      <w:proofErr w:type="spellEnd"/>
      <w:r>
        <w:t xml:space="preserve">, la </w:t>
      </w:r>
      <w:proofErr w:type="spellStart"/>
      <w:r>
        <w:t>route</w:t>
      </w:r>
      <w:proofErr w:type="spellEnd"/>
      <w:r>
        <w:t xml:space="preserve"> di default specifica l’instradamento di tutti i pacchetti per i quali la tabella di instradamento non fornisce una </w:t>
      </w:r>
      <w:proofErr w:type="spellStart"/>
      <w:r>
        <w:t>route</w:t>
      </w:r>
      <w:proofErr w:type="spellEnd"/>
      <w:r>
        <w:t xml:space="preserve"> esplicita</w:t>
      </w:r>
    </w:p>
    <w:p w14:paraId="000001AD" w14:textId="77777777" w:rsidR="007E6CFC" w:rsidRDefault="007E6CFC">
      <w:pPr>
        <w:spacing w:after="0"/>
        <w:jc w:val="both"/>
        <w:rPr>
          <w:b/>
        </w:rPr>
      </w:pPr>
    </w:p>
    <w:p w14:paraId="000001AE" w14:textId="77777777" w:rsidR="007E6CFC" w:rsidRDefault="00000000">
      <w:pPr>
        <w:spacing w:after="0"/>
        <w:jc w:val="both"/>
        <w:rPr>
          <w:b/>
        </w:rPr>
      </w:pPr>
      <w:r>
        <w:rPr>
          <w:b/>
        </w:rPr>
        <w:t>80-Descrivere il problema dell’instradamento</w:t>
      </w:r>
    </w:p>
    <w:p w14:paraId="000001AF" w14:textId="77777777" w:rsidR="007E6CFC" w:rsidRDefault="007E6CFC">
      <w:pPr>
        <w:spacing w:after="0"/>
        <w:jc w:val="both"/>
        <w:rPr>
          <w:b/>
        </w:rPr>
      </w:pPr>
    </w:p>
    <w:p w14:paraId="000001B0" w14:textId="77777777" w:rsidR="007E6CFC" w:rsidRDefault="00000000">
      <w:pPr>
        <w:spacing w:after="0"/>
        <w:jc w:val="both"/>
        <w:rPr>
          <w:b/>
        </w:rPr>
      </w:pPr>
      <w:r>
        <w:rPr>
          <w:b/>
        </w:rPr>
        <w:t>81-TCP implementa un ARQ di tipo go-back-n o ritrasmissione selettiva?</w:t>
      </w:r>
    </w:p>
    <w:p w14:paraId="000001B1" w14:textId="77777777" w:rsidR="007E6CFC" w:rsidRDefault="00000000">
      <w:pPr>
        <w:spacing w:after="0"/>
        <w:jc w:val="both"/>
      </w:pPr>
      <w:r>
        <w:rPr>
          <w:b/>
        </w:rPr>
        <w:t xml:space="preserve">(Sliding </w:t>
      </w:r>
      <w:proofErr w:type="gramStart"/>
      <w:r>
        <w:rPr>
          <w:b/>
        </w:rPr>
        <w:t>windows)Go</w:t>
      </w:r>
      <w:proofErr w:type="gramEnd"/>
      <w:r>
        <w:rPr>
          <w:b/>
        </w:rPr>
        <w:t>-back-n</w:t>
      </w:r>
      <w:r>
        <w:t xml:space="preserve"> </w:t>
      </w:r>
      <w:r>
        <w:rPr>
          <w:b/>
        </w:rPr>
        <w:t xml:space="preserve">con </w:t>
      </w:r>
      <w:proofErr w:type="spellStart"/>
      <w:r>
        <w:rPr>
          <w:b/>
        </w:rPr>
        <w:t>timeout</w:t>
      </w:r>
      <w:proofErr w:type="spellEnd"/>
      <w:r>
        <w:rPr>
          <w:b/>
        </w:rPr>
        <w:t xml:space="preserve"> </w:t>
      </w:r>
      <w:r>
        <w:t xml:space="preserve"> (dopo di che vi è la ritrasmissione dei dati), questa opzione permette di utilizzare il </w:t>
      </w:r>
      <w:proofErr w:type="spellStart"/>
      <w:r>
        <w:t>selective</w:t>
      </w:r>
      <w:proofErr w:type="spellEnd"/>
      <w:r>
        <w:t xml:space="preserve"> </w:t>
      </w:r>
      <w:proofErr w:type="spellStart"/>
      <w:r>
        <w:t>reject</w:t>
      </w:r>
      <w:proofErr w:type="spellEnd"/>
      <w:r>
        <w:t xml:space="preserve">. Il go-back-n utilizza una finestra di dimensione N contenente un numero di pacchetti non ancora riscontrati, se un pacchetto con </w:t>
      </w:r>
      <w:proofErr w:type="spellStart"/>
      <w:r>
        <w:t>num</w:t>
      </w:r>
      <w:proofErr w:type="spellEnd"/>
      <w:r>
        <w:t xml:space="preserve"> di </w:t>
      </w:r>
      <w:proofErr w:type="spellStart"/>
      <w:r>
        <w:t>seq</w:t>
      </w:r>
      <w:proofErr w:type="spellEnd"/>
      <w:r>
        <w:t xml:space="preserve">. N è ricevuto correttamente ed è in ordine, il </w:t>
      </w:r>
      <w:proofErr w:type="spellStart"/>
      <w:r>
        <w:t>receiver</w:t>
      </w:r>
      <w:proofErr w:type="spellEnd"/>
      <w:r>
        <w:t xml:space="preserve"> invia un ACK cumulativo per il pacchetto n ed invia i dati allo strato superiore</w:t>
      </w:r>
    </w:p>
    <w:p w14:paraId="000001B2" w14:textId="77777777" w:rsidR="007E6CFC" w:rsidRDefault="007E6CFC">
      <w:pPr>
        <w:spacing w:after="0"/>
        <w:jc w:val="both"/>
        <w:rPr>
          <w:b/>
        </w:rPr>
      </w:pPr>
    </w:p>
    <w:p w14:paraId="000001B3" w14:textId="77777777" w:rsidR="007E6CFC" w:rsidRDefault="00000000">
      <w:pPr>
        <w:spacing w:after="0"/>
        <w:jc w:val="both"/>
        <w:rPr>
          <w:b/>
        </w:rPr>
      </w:pPr>
      <w:r>
        <w:rPr>
          <w:b/>
        </w:rPr>
        <w:t>82-Che cos’è un VCI?</w:t>
      </w:r>
    </w:p>
    <w:p w14:paraId="000001B4" w14:textId="77777777" w:rsidR="007E6CFC" w:rsidRDefault="007E6CFC">
      <w:pPr>
        <w:spacing w:after="0"/>
        <w:jc w:val="both"/>
        <w:rPr>
          <w:b/>
        </w:rPr>
      </w:pPr>
    </w:p>
    <w:p w14:paraId="000001B5" w14:textId="77777777" w:rsidR="007E6CFC" w:rsidRDefault="00000000">
      <w:pPr>
        <w:spacing w:after="0"/>
        <w:jc w:val="both"/>
        <w:rPr>
          <w:b/>
        </w:rPr>
      </w:pPr>
      <w:r>
        <w:rPr>
          <w:b/>
        </w:rPr>
        <w:t>83-Descrivere il funzionamento di un codice CRC</w:t>
      </w:r>
    </w:p>
    <w:p w14:paraId="000001B6" w14:textId="77777777" w:rsidR="007E6CFC" w:rsidRDefault="00000000">
      <w:pPr>
        <w:spacing w:after="0"/>
        <w:jc w:val="both"/>
      </w:pPr>
      <w:r>
        <w:lastRenderedPageBreak/>
        <w:t>Basato sul concetto di codice ciclico, in cui permutando ciclicamente gli elementi di una qualsiasi combinazione, si ottengono sempre combinazione dello stesso codice</w:t>
      </w:r>
    </w:p>
    <w:p w14:paraId="000001B7" w14:textId="77777777" w:rsidR="007E6CFC" w:rsidRDefault="007E6CFC">
      <w:pPr>
        <w:spacing w:after="0"/>
        <w:jc w:val="both"/>
        <w:rPr>
          <w:b/>
        </w:rPr>
      </w:pPr>
    </w:p>
    <w:p w14:paraId="000001B8" w14:textId="77777777" w:rsidR="007E6CFC" w:rsidRDefault="00000000">
      <w:pPr>
        <w:spacing w:after="0"/>
        <w:jc w:val="both"/>
        <w:rPr>
          <w:b/>
        </w:rPr>
      </w:pPr>
      <w:r>
        <w:rPr>
          <w:b/>
        </w:rPr>
        <w:t xml:space="preserve">84-Illustrare le funzionalità fornite dai </w:t>
      </w:r>
      <w:proofErr w:type="spellStart"/>
      <w:r>
        <w:rPr>
          <w:b/>
        </w:rPr>
        <w:t>sottostrati</w:t>
      </w:r>
      <w:proofErr w:type="spellEnd"/>
      <w:r>
        <w:rPr>
          <w:b/>
        </w:rPr>
        <w:t xml:space="preserve"> MAC e LLC dello standard IEEE 802</w:t>
      </w:r>
    </w:p>
    <w:p w14:paraId="000001B9" w14:textId="77777777" w:rsidR="007E6CFC" w:rsidRDefault="00000000">
      <w:pPr>
        <w:spacing w:after="0"/>
        <w:jc w:val="both"/>
      </w:pPr>
      <w:r>
        <w:t>Il sottolivello LLC è comune a tutte le LAN, mentre il MAC è peculiare di ciascuna LAN, così come il livello fisico al quale è strettamente associato. Il sottolivello LLC è l’interfaccia unificata verso il livello Network ed è descritto nello standard IEEE 802.2 mentre i vari MAC sono descritti negli standard specifici di ogni rete locale</w:t>
      </w:r>
    </w:p>
    <w:p w14:paraId="000001BA" w14:textId="77777777" w:rsidR="007E6CFC" w:rsidRDefault="007E6CFC">
      <w:pPr>
        <w:spacing w:after="0"/>
        <w:jc w:val="both"/>
        <w:rPr>
          <w:b/>
        </w:rPr>
      </w:pPr>
    </w:p>
    <w:p w14:paraId="000001BB" w14:textId="77777777" w:rsidR="007E6CFC" w:rsidRDefault="00000000">
      <w:pPr>
        <w:spacing w:after="0"/>
        <w:jc w:val="both"/>
        <w:rPr>
          <w:b/>
        </w:rPr>
      </w:pPr>
      <w:r>
        <w:rPr>
          <w:b/>
        </w:rPr>
        <w:t>85-Protocollo TCP</w:t>
      </w:r>
    </w:p>
    <w:p w14:paraId="000001BC" w14:textId="77777777" w:rsidR="007E6CFC" w:rsidRDefault="00000000">
      <w:pPr>
        <w:spacing w:after="0"/>
        <w:jc w:val="both"/>
      </w:pPr>
      <w:r>
        <w:t xml:space="preserve">IP è il protocollo di rete della suite TCP/IP </w:t>
      </w:r>
    </w:p>
    <w:p w14:paraId="000001BD" w14:textId="77777777" w:rsidR="007E6CFC" w:rsidRDefault="007E6CFC">
      <w:pPr>
        <w:spacing w:after="0"/>
        <w:jc w:val="both"/>
        <w:rPr>
          <w:b/>
        </w:rPr>
      </w:pPr>
    </w:p>
    <w:p w14:paraId="000001BE" w14:textId="77777777" w:rsidR="007E6CFC" w:rsidRDefault="00000000">
      <w:pPr>
        <w:spacing w:after="0"/>
        <w:jc w:val="both"/>
        <w:rPr>
          <w:b/>
        </w:rPr>
      </w:pPr>
      <w:r>
        <w:rPr>
          <w:b/>
        </w:rPr>
        <w:t xml:space="preserve">86-In un protocollo di </w:t>
      </w:r>
      <w:proofErr w:type="spellStart"/>
      <w:r>
        <w:rPr>
          <w:b/>
        </w:rPr>
        <w:t>routing</w:t>
      </w:r>
      <w:proofErr w:type="spellEnd"/>
      <w:r>
        <w:rPr>
          <w:b/>
        </w:rPr>
        <w:t xml:space="preserve"> di tipo </w:t>
      </w:r>
      <w:proofErr w:type="spellStart"/>
      <w:r>
        <w:rPr>
          <w:b/>
        </w:rPr>
        <w:t>distance</w:t>
      </w:r>
      <w:proofErr w:type="spellEnd"/>
      <w:r>
        <w:rPr>
          <w:b/>
        </w:rPr>
        <w:t xml:space="preserve"> </w:t>
      </w:r>
      <w:proofErr w:type="spellStart"/>
      <w:r>
        <w:rPr>
          <w:b/>
        </w:rPr>
        <w:t>vector</w:t>
      </w:r>
      <w:proofErr w:type="spellEnd"/>
      <w:r>
        <w:rPr>
          <w:b/>
        </w:rPr>
        <w:t>: cosa contengono i messaggi inviati dai router?</w:t>
      </w:r>
    </w:p>
    <w:p w14:paraId="000001BF" w14:textId="77777777" w:rsidR="007E6CFC" w:rsidRDefault="00000000">
      <w:pPr>
        <w:spacing w:after="0"/>
        <w:jc w:val="both"/>
      </w:pPr>
      <w:r>
        <w:t xml:space="preserve">Informazioni di </w:t>
      </w:r>
      <w:proofErr w:type="spellStart"/>
      <w:r>
        <w:t>routing</w:t>
      </w:r>
      <w:proofErr w:type="spellEnd"/>
    </w:p>
    <w:p w14:paraId="000001C0" w14:textId="77777777" w:rsidR="007E6CFC" w:rsidRDefault="007E6CFC">
      <w:pPr>
        <w:spacing w:after="0"/>
        <w:jc w:val="both"/>
        <w:rPr>
          <w:b/>
        </w:rPr>
      </w:pPr>
    </w:p>
    <w:p w14:paraId="000001C1" w14:textId="77777777" w:rsidR="007E6CFC" w:rsidRDefault="00000000">
      <w:pPr>
        <w:spacing w:after="0"/>
        <w:jc w:val="both"/>
        <w:rPr>
          <w:b/>
        </w:rPr>
      </w:pPr>
      <w:r>
        <w:rPr>
          <w:b/>
        </w:rPr>
        <w:t>87-Che cos’è una porta effimera?</w:t>
      </w:r>
    </w:p>
    <w:p w14:paraId="000001C2" w14:textId="77777777" w:rsidR="007E6CFC" w:rsidRDefault="007E6CFC">
      <w:pPr>
        <w:spacing w:after="0"/>
        <w:jc w:val="both"/>
        <w:rPr>
          <w:b/>
        </w:rPr>
      </w:pPr>
    </w:p>
    <w:p w14:paraId="000001C3" w14:textId="77777777" w:rsidR="007E6CFC" w:rsidRDefault="007E6CFC">
      <w:pPr>
        <w:spacing w:after="0"/>
        <w:jc w:val="both"/>
      </w:pPr>
    </w:p>
    <w:p w14:paraId="000001C4" w14:textId="77777777" w:rsidR="007E6CFC" w:rsidRDefault="007E6CFC">
      <w:pPr>
        <w:spacing w:after="0"/>
        <w:jc w:val="both"/>
      </w:pPr>
    </w:p>
    <w:p w14:paraId="000001C5" w14:textId="77777777" w:rsidR="007E6CFC" w:rsidRDefault="00000000">
      <w:pPr>
        <w:spacing w:after="0"/>
        <w:jc w:val="both"/>
        <w:rPr>
          <w:b/>
        </w:rPr>
      </w:pPr>
      <w:r>
        <w:rPr>
          <w:b/>
        </w:rPr>
        <w:t>90-Time To Live</w:t>
      </w:r>
    </w:p>
    <w:p w14:paraId="000001C6" w14:textId="77777777" w:rsidR="007E6CFC" w:rsidRDefault="00000000">
      <w:pPr>
        <w:spacing w:after="0"/>
        <w:jc w:val="both"/>
      </w:pPr>
      <w:r>
        <w:t>Numero massimo di hop rimanenti, dopo il pacchetto viene eliminato, è un contatore che viene decrementato via via che il pacchetto viaggia in rete</w:t>
      </w:r>
    </w:p>
    <w:p w14:paraId="000001C7" w14:textId="77777777" w:rsidR="007E6CFC" w:rsidRDefault="007E6CFC">
      <w:pPr>
        <w:spacing w:after="0"/>
        <w:jc w:val="both"/>
      </w:pPr>
    </w:p>
    <w:p w14:paraId="000001C8" w14:textId="77777777" w:rsidR="007E6CFC" w:rsidRDefault="00000000">
      <w:pPr>
        <w:spacing w:after="0"/>
        <w:jc w:val="both"/>
        <w:rPr>
          <w:b/>
        </w:rPr>
      </w:pPr>
      <w:r>
        <w:rPr>
          <w:b/>
        </w:rPr>
        <w:t xml:space="preserve">91-Cos’è un </w:t>
      </w:r>
      <w:proofErr w:type="gramStart"/>
      <w:r>
        <w:rPr>
          <w:b/>
        </w:rPr>
        <w:t>DS(</w:t>
      </w:r>
      <w:proofErr w:type="spellStart"/>
      <w:proofErr w:type="gramEnd"/>
      <w:r>
        <w:rPr>
          <w:b/>
        </w:rPr>
        <w:t>distribution</w:t>
      </w:r>
      <w:proofErr w:type="spellEnd"/>
      <w:r>
        <w:rPr>
          <w:b/>
        </w:rPr>
        <w:t xml:space="preserve"> system)</w:t>
      </w:r>
    </w:p>
    <w:p w14:paraId="000001C9" w14:textId="77777777" w:rsidR="007E6CFC" w:rsidRDefault="00000000">
      <w:pPr>
        <w:spacing w:after="0"/>
        <w:jc w:val="both"/>
      </w:pPr>
      <w:r>
        <w:t xml:space="preserve">È uno strato residente in ciascun AP </w:t>
      </w:r>
      <w:proofErr w:type="gramStart"/>
      <w:r>
        <w:t>è</w:t>
      </w:r>
      <w:proofErr w:type="gramEnd"/>
      <w:r>
        <w:t xml:space="preserve"> viene usato come dorsale di una WLAN in modo da far comunicare 2 AP differenti</w:t>
      </w:r>
    </w:p>
    <w:p w14:paraId="000001CA" w14:textId="77777777" w:rsidR="007E6CFC" w:rsidRDefault="007E6CFC">
      <w:pPr>
        <w:spacing w:after="0"/>
        <w:jc w:val="both"/>
      </w:pPr>
    </w:p>
    <w:p w14:paraId="000001CB" w14:textId="77777777" w:rsidR="007E6CFC" w:rsidRDefault="00000000">
      <w:pPr>
        <w:spacing w:after="0"/>
        <w:jc w:val="both"/>
        <w:rPr>
          <w:b/>
        </w:rPr>
      </w:pPr>
      <w:r>
        <w:rPr>
          <w:b/>
        </w:rPr>
        <w:t>92- FHSS vs DSSS</w:t>
      </w:r>
    </w:p>
    <w:p w14:paraId="000001CC" w14:textId="77777777" w:rsidR="007E6CFC" w:rsidRDefault="00000000">
      <w:pPr>
        <w:spacing w:after="0"/>
        <w:jc w:val="both"/>
      </w:pPr>
      <w:r>
        <w:t xml:space="preserve">Il </w:t>
      </w:r>
      <w:proofErr w:type="spellStart"/>
      <w:r>
        <w:t>direct</w:t>
      </w:r>
      <w:proofErr w:type="spellEnd"/>
      <w:r>
        <w:t xml:space="preserve"> </w:t>
      </w:r>
      <w:proofErr w:type="spellStart"/>
      <w:r>
        <w:t>sequence</w:t>
      </w:r>
      <w:proofErr w:type="spellEnd"/>
      <w:r>
        <w:t xml:space="preserve"> ha la codifica ridondante grazie all’utilizzo di chip, dove ogni bit viene codificato ed è più immune ai rumori mentre nella </w:t>
      </w:r>
      <w:proofErr w:type="spellStart"/>
      <w:r>
        <w:t>frequence</w:t>
      </w:r>
      <w:proofErr w:type="spellEnd"/>
      <w:r>
        <w:t xml:space="preserve"> </w:t>
      </w:r>
      <w:proofErr w:type="spellStart"/>
      <w:r>
        <w:t>hopping</w:t>
      </w:r>
      <w:proofErr w:type="spellEnd"/>
      <w:r>
        <w:t xml:space="preserve"> è più sicura in quanto sono disponibili 79 diversi canali e dove dopo ogni comunicazione si salta in una frequenza diversa</w:t>
      </w:r>
    </w:p>
    <w:p w14:paraId="000001CD" w14:textId="77777777" w:rsidR="007E6CFC" w:rsidRDefault="007E6CFC">
      <w:pPr>
        <w:spacing w:after="0"/>
        <w:jc w:val="both"/>
      </w:pPr>
    </w:p>
    <w:p w14:paraId="000001CE" w14:textId="77777777" w:rsidR="007E6CFC" w:rsidRDefault="00000000">
      <w:pPr>
        <w:spacing w:after="0"/>
        <w:jc w:val="both"/>
        <w:rPr>
          <w:b/>
        </w:rPr>
      </w:pPr>
      <w:r>
        <w:rPr>
          <w:b/>
        </w:rPr>
        <w:t>93-Protocollo di accesso al mezzo per le WLAN</w:t>
      </w:r>
    </w:p>
    <w:p w14:paraId="000001CF" w14:textId="77777777" w:rsidR="007E6CFC" w:rsidRDefault="00000000">
      <w:pPr>
        <w:spacing w:after="0"/>
        <w:jc w:val="both"/>
      </w:pPr>
      <w:r>
        <w:t xml:space="preserve">Il protocollo di accesso al mezzo per le </w:t>
      </w:r>
      <w:r>
        <w:tab/>
      </w:r>
      <w:proofErr w:type="spellStart"/>
      <w:r>
        <w:t>wlan</w:t>
      </w:r>
      <w:proofErr w:type="spellEnd"/>
      <w:r>
        <w:t xml:space="preserve"> è il CSMA/CA con </w:t>
      </w:r>
      <w:proofErr w:type="spellStart"/>
      <w:r>
        <w:t>collision</w:t>
      </w:r>
      <w:proofErr w:type="spellEnd"/>
      <w:r>
        <w:t xml:space="preserve"> </w:t>
      </w:r>
      <w:proofErr w:type="spellStart"/>
      <w:r>
        <w:t>avoidance</w:t>
      </w:r>
      <w:proofErr w:type="spellEnd"/>
      <w:r>
        <w:t xml:space="preserve"> (evita collisioni ma non le rileva in quanto per farlo il canale deve sia trasmettere che ricevere), la stazione ascolta (un tempo DISF) se il canale è libero e trasmette altrimenti aspetta un tempo casuale, quando il </w:t>
      </w:r>
      <w:proofErr w:type="spellStart"/>
      <w:r>
        <w:t>receiver</w:t>
      </w:r>
      <w:proofErr w:type="spellEnd"/>
      <w:r>
        <w:t xml:space="preserve"> riceve aspetta anche lui un tempo (SIFS) e invia un riscontro al server, non elimina del tutto le collisioni. </w:t>
      </w:r>
      <w:r>
        <w:rPr>
          <w:b/>
        </w:rPr>
        <w:t>(back-off esponenziale con numero random)</w:t>
      </w:r>
    </w:p>
    <w:p w14:paraId="000001D0" w14:textId="77777777" w:rsidR="007E6CFC" w:rsidRDefault="007E6CFC">
      <w:pPr>
        <w:spacing w:after="0"/>
        <w:jc w:val="both"/>
      </w:pPr>
    </w:p>
    <w:p w14:paraId="000001D1" w14:textId="77777777" w:rsidR="007E6CFC" w:rsidRDefault="007E6CFC">
      <w:pPr>
        <w:spacing w:after="0"/>
        <w:jc w:val="both"/>
        <w:rPr>
          <w:b/>
        </w:rPr>
      </w:pPr>
    </w:p>
    <w:p w14:paraId="000001D2" w14:textId="77777777" w:rsidR="007E6CFC" w:rsidRDefault="007E6CFC">
      <w:pPr>
        <w:spacing w:after="0"/>
        <w:jc w:val="both"/>
        <w:rPr>
          <w:b/>
        </w:rPr>
      </w:pPr>
    </w:p>
    <w:p w14:paraId="000001D3" w14:textId="77777777" w:rsidR="007E6CFC" w:rsidRDefault="007E6CFC">
      <w:pPr>
        <w:spacing w:after="0"/>
        <w:jc w:val="both"/>
        <w:rPr>
          <w:b/>
        </w:rPr>
      </w:pPr>
    </w:p>
    <w:p w14:paraId="000001D4" w14:textId="77777777" w:rsidR="007E6CFC" w:rsidRDefault="00000000">
      <w:pPr>
        <w:spacing w:after="0"/>
        <w:jc w:val="both"/>
        <w:rPr>
          <w:b/>
        </w:rPr>
      </w:pPr>
      <w:r>
        <w:rPr>
          <w:b/>
        </w:rPr>
        <w:t>94-Stazione nascosta</w:t>
      </w:r>
    </w:p>
    <w:p w14:paraId="000001D5" w14:textId="77777777" w:rsidR="007E6CFC" w:rsidRDefault="00000000">
      <w:pPr>
        <w:spacing w:after="0"/>
        <w:jc w:val="both"/>
      </w:pPr>
      <w:r>
        <w:t xml:space="preserve">La stazione nascosta nella WLAN è quando ci sono 3 stazione </w:t>
      </w:r>
      <w:proofErr w:type="gramStart"/>
      <w:r>
        <w:t>A,B</w:t>
      </w:r>
      <w:proofErr w:type="gramEnd"/>
      <w:r>
        <w:t>,C dove B vede C e A ma A e C non si vedono e cercano di comunicare entrambi con B, questo dà vita ad una collisione, se invece è B a trasmettere ad A, C non trasmette perché trova B occupata</w:t>
      </w:r>
    </w:p>
    <w:p w14:paraId="000001D6" w14:textId="77777777" w:rsidR="007E6CFC" w:rsidRDefault="007E6CFC">
      <w:pPr>
        <w:spacing w:after="0"/>
        <w:jc w:val="both"/>
      </w:pPr>
    </w:p>
    <w:p w14:paraId="000001D7" w14:textId="77777777" w:rsidR="007E6CFC" w:rsidRDefault="007E6CFC">
      <w:pPr>
        <w:spacing w:after="0"/>
        <w:jc w:val="both"/>
        <w:rPr>
          <w:b/>
        </w:rPr>
      </w:pPr>
    </w:p>
    <w:p w14:paraId="000001D8" w14:textId="77777777" w:rsidR="007E6CFC" w:rsidRDefault="00000000">
      <w:pPr>
        <w:spacing w:after="0"/>
        <w:jc w:val="both"/>
        <w:rPr>
          <w:b/>
        </w:rPr>
      </w:pPr>
      <w:r>
        <w:rPr>
          <w:b/>
        </w:rPr>
        <w:t>95-In cosa consiste il protocollo CSMA/CA</w:t>
      </w:r>
    </w:p>
    <w:p w14:paraId="000001D9" w14:textId="77777777" w:rsidR="007E6CFC" w:rsidRDefault="00000000">
      <w:pPr>
        <w:spacing w:after="0"/>
        <w:jc w:val="both"/>
      </w:pPr>
      <w:r>
        <w:lastRenderedPageBreak/>
        <w:t>La stazione che vuole trasmettere A invia un frame chiamato RTS (</w:t>
      </w:r>
      <w:proofErr w:type="spellStart"/>
      <w:r>
        <w:t>request</w:t>
      </w:r>
      <w:proofErr w:type="spellEnd"/>
      <w:r>
        <w:t xml:space="preserve"> to </w:t>
      </w:r>
      <w:proofErr w:type="spellStart"/>
      <w:r>
        <w:t>send</w:t>
      </w:r>
      <w:proofErr w:type="spellEnd"/>
      <w:r>
        <w:t xml:space="preserve">) al ricevente che se è libero risponde con un altro frame CTS (clear to </w:t>
      </w:r>
      <w:proofErr w:type="spellStart"/>
      <w:r>
        <w:t>send</w:t>
      </w:r>
      <w:proofErr w:type="spellEnd"/>
      <w:r>
        <w:t xml:space="preserve">) ad </w:t>
      </w:r>
      <w:proofErr w:type="gramStart"/>
      <w:r>
        <w:t>B ,</w:t>
      </w:r>
      <w:proofErr w:type="gramEnd"/>
      <w:r>
        <w:t xml:space="preserve"> (anche eventuali stazioni nascoste vedono questo frame e non trasmettono) ed inizia la comunicazione</w:t>
      </w:r>
      <w:r>
        <w:rPr>
          <w:b/>
        </w:rPr>
        <w:t xml:space="preserve"> </w:t>
      </w:r>
      <w:r>
        <w:t>tra A e B.</w:t>
      </w:r>
    </w:p>
    <w:p w14:paraId="000001DA" w14:textId="77777777" w:rsidR="007E6CFC" w:rsidRDefault="007E6CFC">
      <w:pPr>
        <w:spacing w:after="0"/>
        <w:jc w:val="both"/>
      </w:pPr>
    </w:p>
    <w:p w14:paraId="000001DB" w14:textId="77777777" w:rsidR="007E6CFC" w:rsidRDefault="00000000">
      <w:pPr>
        <w:spacing w:after="0"/>
        <w:jc w:val="both"/>
        <w:rPr>
          <w:b/>
        </w:rPr>
      </w:pPr>
      <w:r>
        <w:rPr>
          <w:b/>
        </w:rPr>
        <w:t>96-I compiti dello strato di rete</w:t>
      </w:r>
    </w:p>
    <w:p w14:paraId="000001DC" w14:textId="77777777" w:rsidR="007E6CFC" w:rsidRDefault="00000000">
      <w:pPr>
        <w:spacing w:after="0"/>
        <w:jc w:val="both"/>
      </w:pPr>
      <w:r>
        <w:t>Evitare sovraccarichi, scegliere la strada migliore per far recapitare i dati, reagire a modifiche di topologie e risolvere problemi connessi al transito attraverso reti differenti</w:t>
      </w:r>
    </w:p>
    <w:p w14:paraId="000001DD" w14:textId="77777777" w:rsidR="007E6CFC" w:rsidRDefault="007E6CFC">
      <w:pPr>
        <w:spacing w:after="0"/>
        <w:jc w:val="both"/>
      </w:pPr>
    </w:p>
    <w:p w14:paraId="000001DE" w14:textId="77777777" w:rsidR="007E6CFC" w:rsidRDefault="00000000">
      <w:pPr>
        <w:spacing w:after="0"/>
        <w:jc w:val="both"/>
        <w:rPr>
          <w:b/>
        </w:rPr>
      </w:pPr>
      <w:r>
        <w:rPr>
          <w:b/>
        </w:rPr>
        <w:t xml:space="preserve">97-Differenza tra instradamento </w:t>
      </w:r>
      <w:proofErr w:type="spellStart"/>
      <w:r>
        <w:rPr>
          <w:b/>
        </w:rPr>
        <w:t>connected</w:t>
      </w:r>
      <w:proofErr w:type="spellEnd"/>
      <w:r>
        <w:rPr>
          <w:b/>
        </w:rPr>
        <w:t xml:space="preserve"> </w:t>
      </w:r>
      <w:proofErr w:type="spellStart"/>
      <w:r>
        <w:rPr>
          <w:b/>
        </w:rPr>
        <w:t>oriented</w:t>
      </w:r>
      <w:proofErr w:type="spellEnd"/>
      <w:r>
        <w:rPr>
          <w:b/>
        </w:rPr>
        <w:t xml:space="preserve"> e </w:t>
      </w:r>
      <w:proofErr w:type="spellStart"/>
      <w:r>
        <w:rPr>
          <w:b/>
        </w:rPr>
        <w:t>connectionless</w:t>
      </w:r>
      <w:proofErr w:type="spellEnd"/>
    </w:p>
    <w:p w14:paraId="000001DF" w14:textId="77777777" w:rsidR="007E6CFC" w:rsidRDefault="00000000">
      <w:pPr>
        <w:spacing w:after="0"/>
        <w:jc w:val="both"/>
      </w:pPr>
      <w:r>
        <w:t xml:space="preserve">Il servizio senza connessione richiede che i pacchetti siano instradati indipendentemente l'uno dall'altro, ogni pacchetto quindi deve contenere l'indirizzo di destinazione mentre con l'instradamento connection </w:t>
      </w:r>
      <w:proofErr w:type="spellStart"/>
      <w:r>
        <w:t>oriented</w:t>
      </w:r>
      <w:proofErr w:type="spellEnd"/>
      <w:r>
        <w:t xml:space="preserve"> l'idea di base è di associare ad una connessione un circuito virtuale nella sottorete e tutti i pacchetti appartenenti alla stessa connessione seguiranno la stessa strada l'instradamento dei pacchetti sarà fatto in base alla sua appartenenza ad una connessione e non alla sua destinazione</w:t>
      </w:r>
    </w:p>
    <w:p w14:paraId="000001E0" w14:textId="77777777" w:rsidR="007E6CFC" w:rsidRDefault="007E6CFC">
      <w:pPr>
        <w:spacing w:after="0"/>
        <w:jc w:val="both"/>
      </w:pPr>
    </w:p>
    <w:p w14:paraId="000001E1" w14:textId="77777777" w:rsidR="007E6CFC" w:rsidRDefault="00000000">
      <w:pPr>
        <w:spacing w:after="0"/>
        <w:jc w:val="both"/>
        <w:rPr>
          <w:b/>
        </w:rPr>
      </w:pPr>
      <w:r>
        <w:rPr>
          <w:b/>
        </w:rPr>
        <w:t xml:space="preserve">98-longest </w:t>
      </w:r>
      <w:proofErr w:type="spellStart"/>
      <w:r>
        <w:rPr>
          <w:b/>
        </w:rPr>
        <w:t>prefix</w:t>
      </w:r>
      <w:proofErr w:type="spellEnd"/>
      <w:r>
        <w:rPr>
          <w:b/>
        </w:rPr>
        <w:t xml:space="preserve"> match</w:t>
      </w:r>
    </w:p>
    <w:p w14:paraId="000001E2" w14:textId="77777777" w:rsidR="007E6CFC" w:rsidRDefault="00000000">
      <w:pPr>
        <w:spacing w:after="0"/>
        <w:jc w:val="both"/>
      </w:pPr>
      <w:r>
        <w:t>Un indirizzo di destinazione può corrispondere a più di una voce della tabella di inoltro del router, la scelta viene sempre fatta verso la rete (adatta) che ha la maschera più lunga (matching), numero maggiore di bit in comune</w:t>
      </w:r>
    </w:p>
    <w:p w14:paraId="000001E3" w14:textId="77777777" w:rsidR="007E6CFC" w:rsidRDefault="007E6CFC">
      <w:pPr>
        <w:spacing w:after="0"/>
        <w:jc w:val="both"/>
      </w:pPr>
    </w:p>
    <w:p w14:paraId="000001E4" w14:textId="77777777" w:rsidR="007E6CFC" w:rsidRDefault="00000000">
      <w:pPr>
        <w:spacing w:after="0"/>
        <w:jc w:val="both"/>
        <w:rPr>
          <w:b/>
        </w:rPr>
      </w:pPr>
      <w:r>
        <w:rPr>
          <w:b/>
        </w:rPr>
        <w:t>99-Il CIDR</w:t>
      </w:r>
    </w:p>
    <w:p w14:paraId="000001E5" w14:textId="77777777" w:rsidR="007E6CFC" w:rsidRDefault="00000000">
      <w:pPr>
        <w:spacing w:after="0"/>
        <w:jc w:val="both"/>
      </w:pPr>
      <w:r>
        <w:t xml:space="preserve">È il meccanismo di base per la scalabilità di internet, gli indirizzi vengono allocati e distribuiti in blocchi contigui, aggregando si riesce a contenere la dimensione delle </w:t>
      </w:r>
      <w:proofErr w:type="spellStart"/>
      <w:r>
        <w:t>routing</w:t>
      </w:r>
      <w:proofErr w:type="spellEnd"/>
      <w:r>
        <w:t xml:space="preserve"> </w:t>
      </w:r>
      <w:proofErr w:type="spellStart"/>
      <w:r>
        <w:t>tables</w:t>
      </w:r>
      <w:proofErr w:type="spellEnd"/>
    </w:p>
    <w:p w14:paraId="000001E6" w14:textId="77777777" w:rsidR="007E6CFC" w:rsidRDefault="007E6CFC">
      <w:pPr>
        <w:spacing w:after="0"/>
        <w:jc w:val="both"/>
      </w:pPr>
    </w:p>
    <w:p w14:paraId="000001E7" w14:textId="77777777" w:rsidR="007E6CFC" w:rsidRDefault="00000000">
      <w:pPr>
        <w:spacing w:after="0"/>
        <w:jc w:val="both"/>
        <w:rPr>
          <w:b/>
        </w:rPr>
      </w:pPr>
      <w:r>
        <w:rPr>
          <w:b/>
        </w:rPr>
        <w:t xml:space="preserve">100-In che modo un </w:t>
      </w:r>
      <w:proofErr w:type="spellStart"/>
      <w:r>
        <w:rPr>
          <w:b/>
        </w:rPr>
        <w:t>host</w:t>
      </w:r>
      <w:proofErr w:type="spellEnd"/>
      <w:r>
        <w:rPr>
          <w:b/>
        </w:rPr>
        <w:t xml:space="preserve"> ottiene un indirizzo da una rete?</w:t>
      </w:r>
    </w:p>
    <w:p w14:paraId="000001E8" w14:textId="77777777" w:rsidR="007E6CFC" w:rsidRDefault="00000000">
      <w:pPr>
        <w:spacing w:after="0"/>
        <w:jc w:val="both"/>
      </w:pPr>
      <w:r>
        <w:t>Tramite il DHCP, ottiene un indirizzo dinamicamente dal server di rete, in modo “plug and play”</w:t>
      </w:r>
    </w:p>
    <w:p w14:paraId="000001E9" w14:textId="77777777" w:rsidR="007E6CFC" w:rsidRDefault="007E6CFC">
      <w:pPr>
        <w:spacing w:after="0"/>
        <w:jc w:val="both"/>
      </w:pPr>
    </w:p>
    <w:p w14:paraId="000001EA" w14:textId="77777777" w:rsidR="007E6CFC" w:rsidRDefault="00000000">
      <w:pPr>
        <w:spacing w:after="0"/>
        <w:jc w:val="both"/>
        <w:rPr>
          <w:b/>
        </w:rPr>
      </w:pPr>
      <w:r>
        <w:rPr>
          <w:b/>
        </w:rPr>
        <w:t>101-Cos’è l’ICMP</w:t>
      </w:r>
    </w:p>
    <w:p w14:paraId="000001EB" w14:textId="77777777" w:rsidR="007E6CFC" w:rsidRDefault="00000000">
      <w:pPr>
        <w:spacing w:after="0"/>
        <w:jc w:val="both"/>
      </w:pPr>
      <w:r>
        <w:t>Protocollo utilizzato per monitorare il funzionamento del livello di rete, ed ha lo scopo di notificare allo strato di rete i problemi nella comunicazione a livello3</w:t>
      </w:r>
    </w:p>
    <w:p w14:paraId="000001EC" w14:textId="77777777" w:rsidR="007E6CFC" w:rsidRDefault="007E6CFC">
      <w:pPr>
        <w:spacing w:after="0"/>
        <w:jc w:val="both"/>
      </w:pPr>
    </w:p>
    <w:p w14:paraId="000001ED" w14:textId="77777777" w:rsidR="007E6CFC" w:rsidRDefault="00000000">
      <w:pPr>
        <w:spacing w:after="0"/>
        <w:jc w:val="both"/>
        <w:rPr>
          <w:b/>
        </w:rPr>
      </w:pPr>
      <w:r>
        <w:rPr>
          <w:b/>
        </w:rPr>
        <w:t>102-Cos’è e cosa fa il NAT</w:t>
      </w:r>
    </w:p>
    <w:p w14:paraId="000001EE" w14:textId="77777777" w:rsidR="007E6CFC" w:rsidRDefault="00000000">
      <w:pPr>
        <w:spacing w:after="0"/>
        <w:jc w:val="both"/>
      </w:pPr>
      <w:r>
        <w:t xml:space="preserve">Il router traduce gli indirizzi interni in esterni, mappando indirizzi e porte nella NAT </w:t>
      </w:r>
      <w:proofErr w:type="spellStart"/>
      <w:r>
        <w:t>table</w:t>
      </w:r>
      <w:proofErr w:type="spellEnd"/>
    </w:p>
    <w:p w14:paraId="000001EF" w14:textId="77777777" w:rsidR="007E6CFC" w:rsidRDefault="007E6CFC">
      <w:pPr>
        <w:spacing w:after="0"/>
        <w:jc w:val="both"/>
      </w:pPr>
    </w:p>
    <w:p w14:paraId="000001F0" w14:textId="77777777" w:rsidR="007E6CFC" w:rsidRDefault="00000000">
      <w:pPr>
        <w:spacing w:after="0"/>
        <w:jc w:val="both"/>
        <w:rPr>
          <w:b/>
        </w:rPr>
      </w:pPr>
      <w:r>
        <w:rPr>
          <w:b/>
        </w:rPr>
        <w:t xml:space="preserve">103-Come fa un </w:t>
      </w:r>
      <w:proofErr w:type="spellStart"/>
      <w:r>
        <w:rPr>
          <w:b/>
        </w:rPr>
        <w:t>host</w:t>
      </w:r>
      <w:proofErr w:type="spellEnd"/>
      <w:r>
        <w:rPr>
          <w:b/>
        </w:rPr>
        <w:t xml:space="preserve"> che deve inviare un pacchetto dati a sapere che un altro </w:t>
      </w:r>
      <w:proofErr w:type="spellStart"/>
      <w:r>
        <w:rPr>
          <w:b/>
        </w:rPr>
        <w:t>host</w:t>
      </w:r>
      <w:proofErr w:type="spellEnd"/>
      <w:r>
        <w:rPr>
          <w:b/>
        </w:rPr>
        <w:t xml:space="preserve"> appartiene alla stessa rete?</w:t>
      </w:r>
    </w:p>
    <w:p w14:paraId="000001F1" w14:textId="77777777" w:rsidR="007E6CFC" w:rsidRDefault="00000000">
      <w:pPr>
        <w:spacing w:after="0"/>
        <w:jc w:val="both"/>
      </w:pPr>
      <w:r>
        <w:t xml:space="preserve">Analizzando il suo indirizzo e facendo l’AND logico e tramite la tabella ARP fa l’associazione, questo protocollo non fa altro che inviare in modo broadcast una ARP </w:t>
      </w:r>
      <w:proofErr w:type="spellStart"/>
      <w:r>
        <w:t>request</w:t>
      </w:r>
      <w:proofErr w:type="spellEnd"/>
      <w:r>
        <w:t xml:space="preserve"> su tutta la rete, solo chi ha quell’indirizzo IP con quel numero di MAC processa questo pacchetto e risponde con un pacchetto ARP </w:t>
      </w:r>
      <w:proofErr w:type="spellStart"/>
      <w:r>
        <w:t>response</w:t>
      </w:r>
      <w:proofErr w:type="spellEnd"/>
      <w:r>
        <w:t xml:space="preserve">. Per migliorare le prestazioni un </w:t>
      </w:r>
      <w:proofErr w:type="spellStart"/>
      <w:r>
        <w:t>host</w:t>
      </w:r>
      <w:proofErr w:type="spellEnd"/>
      <w:r>
        <w:t xml:space="preserve"> può avere un’ARP cache in memoria (con tempo di scadenza)</w:t>
      </w:r>
    </w:p>
    <w:p w14:paraId="000001F2" w14:textId="77777777" w:rsidR="007E6CFC" w:rsidRDefault="007E6CFC">
      <w:pPr>
        <w:spacing w:after="0"/>
        <w:jc w:val="both"/>
        <w:rPr>
          <w:b/>
        </w:rPr>
      </w:pPr>
    </w:p>
    <w:p w14:paraId="000001F3" w14:textId="77777777" w:rsidR="007E6CFC" w:rsidRDefault="00000000">
      <w:pPr>
        <w:spacing w:after="0"/>
        <w:jc w:val="both"/>
        <w:rPr>
          <w:b/>
        </w:rPr>
      </w:pPr>
      <w:r>
        <w:rPr>
          <w:b/>
        </w:rPr>
        <w:t xml:space="preserve">104-Quando usare il </w:t>
      </w:r>
      <w:proofErr w:type="spellStart"/>
      <w:r>
        <w:rPr>
          <w:b/>
        </w:rPr>
        <w:t>route</w:t>
      </w:r>
      <w:proofErr w:type="spellEnd"/>
      <w:r>
        <w:rPr>
          <w:b/>
        </w:rPr>
        <w:t xml:space="preserve"> statiche</w:t>
      </w:r>
      <w:sdt>
        <w:sdtPr>
          <w:tag w:val="goog_rdk_0"/>
          <w:id w:val="-632559959"/>
        </w:sdtPr>
        <w:sdtContent>
          <w:sdt>
            <w:sdtPr>
              <w:tag w:val="goog_rdk_1"/>
              <w:id w:val="1561599532"/>
            </w:sdtPr>
            <w:sdtContent/>
          </w:sdt>
          <w:ins w:id="0" w:author="SALVATORE DE LUCA" w:date="2022-11-04T16:04:00Z">
            <w:r>
              <w:rPr>
                <w:b/>
              </w:rPr>
              <w:t xml:space="preserve"> </w:t>
            </w:r>
          </w:ins>
        </w:sdtContent>
      </w:sdt>
    </w:p>
    <w:p w14:paraId="000001F4" w14:textId="77777777" w:rsidR="007E6CFC" w:rsidRDefault="00000000">
      <w:pPr>
        <w:spacing w:after="0"/>
        <w:jc w:val="both"/>
      </w:pPr>
      <w:r>
        <w:t xml:space="preserve">La </w:t>
      </w:r>
      <w:proofErr w:type="spellStart"/>
      <w:r>
        <w:t>route</w:t>
      </w:r>
      <w:proofErr w:type="spellEnd"/>
      <w:r>
        <w:t xml:space="preserve"> statica prevede il percorso statico e viene inserito dall’amministratore di rete quando la linea è ancora offline ed è utile nelle </w:t>
      </w:r>
      <w:proofErr w:type="spellStart"/>
      <w:r>
        <w:t>route</w:t>
      </w:r>
      <w:proofErr w:type="spellEnd"/>
      <w:r>
        <w:t xml:space="preserve"> ad un’unica connessione o per le </w:t>
      </w:r>
      <w:proofErr w:type="spellStart"/>
      <w:r>
        <w:t>route</w:t>
      </w:r>
      <w:proofErr w:type="spellEnd"/>
      <w:r>
        <w:t xml:space="preserve"> con un percorso ben definito.</w:t>
      </w:r>
    </w:p>
    <w:p w14:paraId="000001F5" w14:textId="77777777" w:rsidR="007E6CFC" w:rsidRDefault="007E6CFC">
      <w:pPr>
        <w:spacing w:after="0"/>
        <w:jc w:val="both"/>
      </w:pPr>
    </w:p>
    <w:p w14:paraId="000001F6" w14:textId="77777777" w:rsidR="007E6CFC" w:rsidRDefault="007E6CFC">
      <w:pPr>
        <w:spacing w:after="0"/>
        <w:jc w:val="both"/>
        <w:rPr>
          <w:b/>
        </w:rPr>
      </w:pPr>
    </w:p>
    <w:p w14:paraId="000001F7" w14:textId="77777777" w:rsidR="007E6CFC" w:rsidRDefault="007E6CFC">
      <w:pPr>
        <w:spacing w:after="0"/>
        <w:jc w:val="both"/>
        <w:rPr>
          <w:b/>
        </w:rPr>
      </w:pPr>
    </w:p>
    <w:p w14:paraId="000001F8" w14:textId="77777777" w:rsidR="007E6CFC" w:rsidRDefault="007E6CFC">
      <w:pPr>
        <w:spacing w:after="0"/>
        <w:jc w:val="both"/>
        <w:rPr>
          <w:b/>
        </w:rPr>
      </w:pPr>
    </w:p>
    <w:p w14:paraId="000001F9" w14:textId="77777777" w:rsidR="007E6CFC" w:rsidRDefault="00000000">
      <w:pPr>
        <w:spacing w:after="0"/>
        <w:jc w:val="both"/>
        <w:rPr>
          <w:b/>
        </w:rPr>
      </w:pPr>
      <w:r>
        <w:rPr>
          <w:b/>
        </w:rPr>
        <w:t>105-Routing dinamico</w:t>
      </w:r>
    </w:p>
    <w:p w14:paraId="000001FA" w14:textId="77777777" w:rsidR="007E6CFC" w:rsidRDefault="00000000">
      <w:pPr>
        <w:spacing w:after="0"/>
        <w:jc w:val="both"/>
      </w:pPr>
      <w:r>
        <w:lastRenderedPageBreak/>
        <w:t xml:space="preserve">Il </w:t>
      </w:r>
      <w:proofErr w:type="spellStart"/>
      <w:r>
        <w:rPr>
          <w:b/>
        </w:rPr>
        <w:t>routing</w:t>
      </w:r>
      <w:proofErr w:type="spellEnd"/>
      <w:r>
        <w:rPr>
          <w:b/>
        </w:rPr>
        <w:t xml:space="preserve"> dinamico </w:t>
      </w:r>
      <w:r>
        <w:t xml:space="preserve">si basa in tempo reale e si cambia percorso in base a congestione di rete </w:t>
      </w:r>
      <w:proofErr w:type="spellStart"/>
      <w:r>
        <w:t>ecc</w:t>
      </w:r>
      <w:proofErr w:type="spellEnd"/>
      <w:r>
        <w:t>, ci sono dei protocolli utilizzati da router per costruire le tabelle che contengono le info di instradamento dei pacchetti, per costruire la tabella un router dovrà scambiare dei pacchetti informativi con i routers ad esso collegati</w:t>
      </w:r>
    </w:p>
    <w:p w14:paraId="000001FB" w14:textId="77777777" w:rsidR="007E6CFC" w:rsidRDefault="007E6CFC">
      <w:pPr>
        <w:spacing w:after="0"/>
        <w:jc w:val="both"/>
      </w:pPr>
    </w:p>
    <w:p w14:paraId="000001FC" w14:textId="77777777" w:rsidR="007E6CFC" w:rsidRDefault="00000000">
      <w:pPr>
        <w:spacing w:after="0"/>
        <w:jc w:val="both"/>
        <w:rPr>
          <w:b/>
        </w:rPr>
      </w:pPr>
      <w:r>
        <w:rPr>
          <w:b/>
        </w:rPr>
        <w:t>106-Flooding</w:t>
      </w:r>
    </w:p>
    <w:p w14:paraId="000001FD" w14:textId="77777777" w:rsidR="007E6CFC" w:rsidRDefault="00000000">
      <w:pPr>
        <w:spacing w:after="0"/>
        <w:jc w:val="both"/>
      </w:pPr>
      <w:r>
        <w:t xml:space="preserve">Ogni pacchetto viene inoltrato su ogni linea eccetto quella da cui proviene, algoritmi di </w:t>
      </w:r>
      <w:proofErr w:type="spellStart"/>
      <w:r>
        <w:t>flooding</w:t>
      </w:r>
      <w:proofErr w:type="spellEnd"/>
      <w:r>
        <w:t xml:space="preserve"> usati come benchmark perché utilizzano sempre la strada più corta, ma molto inefficienti in quanto ogni pacchetto va a finire su tutte le linee della rete provocando inefficienza</w:t>
      </w:r>
    </w:p>
    <w:p w14:paraId="000001FE" w14:textId="77777777" w:rsidR="007E6CFC" w:rsidRDefault="007E6CFC">
      <w:pPr>
        <w:spacing w:after="0"/>
        <w:jc w:val="both"/>
        <w:rPr>
          <w:b/>
        </w:rPr>
      </w:pPr>
    </w:p>
    <w:p w14:paraId="000001FF" w14:textId="77777777" w:rsidR="007E6CFC" w:rsidRDefault="00000000">
      <w:pPr>
        <w:spacing w:after="0"/>
        <w:jc w:val="both"/>
        <w:rPr>
          <w:b/>
        </w:rPr>
      </w:pPr>
      <w:r>
        <w:rPr>
          <w:b/>
        </w:rPr>
        <w:t xml:space="preserve">107-Aggiornamento </w:t>
      </w:r>
      <w:proofErr w:type="spellStart"/>
      <w:r>
        <w:rPr>
          <w:b/>
        </w:rPr>
        <w:t>distance</w:t>
      </w:r>
      <w:proofErr w:type="spellEnd"/>
      <w:r>
        <w:rPr>
          <w:b/>
        </w:rPr>
        <w:t xml:space="preserve"> </w:t>
      </w:r>
      <w:proofErr w:type="spellStart"/>
      <w:r>
        <w:rPr>
          <w:b/>
        </w:rPr>
        <w:t>vector</w:t>
      </w:r>
      <w:proofErr w:type="spellEnd"/>
      <w:r>
        <w:rPr>
          <w:b/>
        </w:rPr>
        <w:t>-link state</w:t>
      </w:r>
    </w:p>
    <w:p w14:paraId="00000200" w14:textId="77777777" w:rsidR="007E6CFC" w:rsidRDefault="00000000">
      <w:pPr>
        <w:spacing w:after="0"/>
        <w:jc w:val="both"/>
      </w:pPr>
      <w:proofErr w:type="spellStart"/>
      <w:r>
        <w:t>Distance</w:t>
      </w:r>
      <w:proofErr w:type="spellEnd"/>
      <w:r>
        <w:t xml:space="preserve"> </w:t>
      </w:r>
      <w:proofErr w:type="spellStart"/>
      <w:r>
        <w:t>vector</w:t>
      </w:r>
      <w:proofErr w:type="spellEnd"/>
      <w:r>
        <w:t xml:space="preserve"> gli aggiornamenti presenti sono inviati solo ai vicini direttamente connessi mentre l’aggiornamento nell’algoritmo link state si basa sulla propagazione degli aggiornamenti uno ad uno</w:t>
      </w:r>
    </w:p>
    <w:p w14:paraId="00000201" w14:textId="77777777" w:rsidR="007E6CFC" w:rsidRDefault="007E6CFC">
      <w:pPr>
        <w:spacing w:after="0"/>
        <w:jc w:val="both"/>
      </w:pPr>
    </w:p>
    <w:p w14:paraId="00000202" w14:textId="77777777" w:rsidR="007E6CFC" w:rsidRDefault="00000000">
      <w:pPr>
        <w:spacing w:after="0"/>
        <w:jc w:val="both"/>
        <w:rPr>
          <w:b/>
        </w:rPr>
      </w:pPr>
      <w:r>
        <w:rPr>
          <w:b/>
        </w:rPr>
        <w:t>108-Routing loops</w:t>
      </w:r>
    </w:p>
    <w:p w14:paraId="00000203" w14:textId="77777777" w:rsidR="007E6CFC" w:rsidRDefault="00000000">
      <w:pPr>
        <w:spacing w:after="0"/>
        <w:jc w:val="both"/>
      </w:pPr>
      <w:r>
        <w:t xml:space="preserve">Ogni nodo conserva la distanza fra se stesso e ogni possibile rete di destinazione ma una convergenza troppo lenta può portare a informazioni inconsistenti, soluzione </w:t>
      </w:r>
      <w:r>
        <w:rPr>
          <w:b/>
        </w:rPr>
        <w:t xml:space="preserve">split </w:t>
      </w:r>
      <w:proofErr w:type="spellStart"/>
      <w:proofErr w:type="gramStart"/>
      <w:r>
        <w:rPr>
          <w:b/>
        </w:rPr>
        <w:t>horizon</w:t>
      </w:r>
      <w:proofErr w:type="spellEnd"/>
      <w:r>
        <w:t>(</w:t>
      </w:r>
      <w:proofErr w:type="gramEnd"/>
      <w:r>
        <w:t xml:space="preserve">non si prende info sull’interfaccia circa lo stato di una </w:t>
      </w:r>
      <w:proofErr w:type="spellStart"/>
      <w:r>
        <w:t>route</w:t>
      </w:r>
      <w:proofErr w:type="spellEnd"/>
      <w:r>
        <w:t xml:space="preserve"> sulla stessa interfaccia da cui le stesse sono state acquisite)</w:t>
      </w:r>
    </w:p>
    <w:p w14:paraId="00000204" w14:textId="77777777" w:rsidR="007E6CFC" w:rsidRDefault="007E6CFC">
      <w:pPr>
        <w:spacing w:after="0"/>
        <w:jc w:val="both"/>
      </w:pPr>
    </w:p>
    <w:p w14:paraId="00000205" w14:textId="77777777" w:rsidR="007E6CFC" w:rsidRDefault="00000000">
      <w:pPr>
        <w:spacing w:after="0"/>
        <w:jc w:val="both"/>
        <w:rPr>
          <w:b/>
        </w:rPr>
      </w:pPr>
      <w:r>
        <w:rPr>
          <w:b/>
        </w:rPr>
        <w:t>109-Hold-down timers</w:t>
      </w:r>
    </w:p>
    <w:p w14:paraId="00000206" w14:textId="77777777" w:rsidR="007E6CFC" w:rsidRDefault="00000000">
      <w:pPr>
        <w:spacing w:after="0"/>
        <w:jc w:val="both"/>
      </w:pPr>
      <w:r>
        <w:t xml:space="preserve">Per evitare fluttuazioni alla ricezione di un annuncio il router setta un time di </w:t>
      </w:r>
      <w:proofErr w:type="spellStart"/>
      <w:r>
        <w:t>hold</w:t>
      </w:r>
      <w:proofErr w:type="spellEnd"/>
      <w:r>
        <w:t>-down e accetta la modifica solo allo scadere dello stesso</w:t>
      </w:r>
    </w:p>
    <w:p w14:paraId="00000207" w14:textId="77777777" w:rsidR="007E6CFC" w:rsidRDefault="007E6CFC">
      <w:pPr>
        <w:spacing w:after="0"/>
        <w:jc w:val="both"/>
      </w:pPr>
    </w:p>
    <w:p w14:paraId="00000208" w14:textId="77777777" w:rsidR="007E6CFC" w:rsidRDefault="00000000">
      <w:pPr>
        <w:spacing w:after="0"/>
        <w:jc w:val="both"/>
        <w:rPr>
          <w:b/>
        </w:rPr>
      </w:pPr>
      <w:r>
        <w:rPr>
          <w:b/>
        </w:rPr>
        <w:t xml:space="preserve">110-Algoritmi di </w:t>
      </w:r>
      <w:proofErr w:type="spellStart"/>
      <w:r>
        <w:rPr>
          <w:b/>
        </w:rPr>
        <w:t>routing</w:t>
      </w:r>
      <w:proofErr w:type="spellEnd"/>
      <w:r>
        <w:rPr>
          <w:b/>
        </w:rPr>
        <w:t xml:space="preserve"> link state</w:t>
      </w:r>
    </w:p>
    <w:p w14:paraId="00000209" w14:textId="77777777" w:rsidR="007E6CFC" w:rsidRDefault="00000000">
      <w:pPr>
        <w:spacing w:after="0"/>
        <w:jc w:val="both"/>
      </w:pPr>
      <w:r>
        <w:t xml:space="preserve">Nel 79 al posto degli </w:t>
      </w:r>
      <w:proofErr w:type="spellStart"/>
      <w:r>
        <w:t>distance</w:t>
      </w:r>
      <w:proofErr w:type="spellEnd"/>
      <w:r>
        <w:t xml:space="preserve"> </w:t>
      </w:r>
      <w:proofErr w:type="spellStart"/>
      <w:r>
        <w:t>vector</w:t>
      </w:r>
      <w:proofErr w:type="spellEnd"/>
      <w:r>
        <w:t xml:space="preserve">, si basa sull’invio di pacchetti contenenti le info di costo e di ritardo relativi a ciascun link ai nodi adiacenti, ogni router deve avere in memoria la mappa di tutta la rete e cooperare per crearla, mantenendola aggiornata, i router apprendono i primi n nodi vicini, associando ad ognuno di essi il costo della linea, l’info è propagata ai router della rete con un </w:t>
      </w:r>
      <w:proofErr w:type="spellStart"/>
      <w:r>
        <w:t>mex</w:t>
      </w:r>
      <w:proofErr w:type="spellEnd"/>
      <w:r>
        <w:t xml:space="preserve"> definito </w:t>
      </w:r>
      <w:r>
        <w:rPr>
          <w:b/>
        </w:rPr>
        <w:t xml:space="preserve">link state </w:t>
      </w:r>
      <w:proofErr w:type="spellStart"/>
      <w:r>
        <w:rPr>
          <w:b/>
        </w:rPr>
        <w:t>packet</w:t>
      </w:r>
      <w:proofErr w:type="spellEnd"/>
      <w:r>
        <w:t xml:space="preserve"> e la propagazione avviene con algoritmo di tipo flood, quando un nodo ha ricevuto le info dagli altri e costruisce il grafo di rete si usa </w:t>
      </w:r>
      <w:proofErr w:type="spellStart"/>
      <w:r>
        <w:t>Dijkstra</w:t>
      </w:r>
      <w:proofErr w:type="spellEnd"/>
      <w:r>
        <w:t xml:space="preserve"> per trovare i cammini minimi</w:t>
      </w:r>
    </w:p>
    <w:p w14:paraId="0000020A" w14:textId="77777777" w:rsidR="007E6CFC" w:rsidRDefault="007E6CFC">
      <w:pPr>
        <w:spacing w:after="0"/>
        <w:jc w:val="both"/>
        <w:rPr>
          <w:b/>
        </w:rPr>
      </w:pPr>
    </w:p>
    <w:p w14:paraId="0000020B" w14:textId="77777777" w:rsidR="007E6CFC" w:rsidRDefault="007E6CFC">
      <w:pPr>
        <w:spacing w:after="0"/>
        <w:jc w:val="both"/>
        <w:rPr>
          <w:b/>
        </w:rPr>
      </w:pPr>
    </w:p>
    <w:p w14:paraId="0000020C" w14:textId="77777777" w:rsidR="007E6CFC" w:rsidRDefault="007E6CFC">
      <w:pPr>
        <w:spacing w:after="0"/>
        <w:jc w:val="both"/>
      </w:pPr>
    </w:p>
    <w:p w14:paraId="0000020D" w14:textId="77777777" w:rsidR="007E6CFC" w:rsidRDefault="00000000">
      <w:pPr>
        <w:spacing w:after="0"/>
        <w:jc w:val="both"/>
        <w:rPr>
          <w:b/>
        </w:rPr>
      </w:pPr>
      <w:r>
        <w:rPr>
          <w:b/>
        </w:rPr>
        <w:t>111-Routing gerarchico</w:t>
      </w:r>
    </w:p>
    <w:p w14:paraId="0000020E" w14:textId="77777777" w:rsidR="007E6CFC" w:rsidRDefault="00000000">
      <w:pPr>
        <w:spacing w:after="0"/>
        <w:jc w:val="both"/>
      </w:pPr>
      <w:r>
        <w:t xml:space="preserve">A causa della crescita esponenziale di internet, le tabelle di </w:t>
      </w:r>
      <w:proofErr w:type="spellStart"/>
      <w:r>
        <w:t>routing</w:t>
      </w:r>
      <w:proofErr w:type="spellEnd"/>
      <w:r>
        <w:t xml:space="preserve"> diventano sempre più grandi, quindi si divide il gruppo di router in regioni, ogni router conosce i dettagli della propria regione e come comunicare con le altre, ma non conosce la loro struttura interna.</w:t>
      </w:r>
    </w:p>
    <w:p w14:paraId="0000020F" w14:textId="77777777" w:rsidR="007E6CFC" w:rsidRDefault="007E6CFC">
      <w:pPr>
        <w:spacing w:after="0"/>
        <w:jc w:val="both"/>
      </w:pPr>
    </w:p>
    <w:p w14:paraId="00000210" w14:textId="77777777" w:rsidR="007E6CFC" w:rsidRDefault="00000000">
      <w:pPr>
        <w:spacing w:after="0"/>
        <w:jc w:val="both"/>
        <w:rPr>
          <w:b/>
        </w:rPr>
      </w:pPr>
      <w:r>
        <w:rPr>
          <w:b/>
        </w:rPr>
        <w:t>112-I sistemi autonomi</w:t>
      </w:r>
    </w:p>
    <w:p w14:paraId="00000211" w14:textId="77777777" w:rsidR="007E6CFC" w:rsidRDefault="00000000">
      <w:pPr>
        <w:spacing w:after="0"/>
        <w:jc w:val="both"/>
      </w:pPr>
      <w:r>
        <w:t xml:space="preserve">Ogni organizzazione è composta da un insieme di router e LAN sotto una singola amministrazione, un algoritmo di </w:t>
      </w:r>
      <w:proofErr w:type="spellStart"/>
      <w:r>
        <w:t>routing</w:t>
      </w:r>
      <w:proofErr w:type="spellEnd"/>
      <w:r>
        <w:t xml:space="preserve"> è prescelto per aggiornare automaticamente le tabelle di instradamento che devono avere </w:t>
      </w:r>
      <w:proofErr w:type="spellStart"/>
      <w:r>
        <w:t>un’entry</w:t>
      </w:r>
      <w:proofErr w:type="spellEnd"/>
      <w:r>
        <w:t xml:space="preserve"> per ogni possibile destinazione (sia per le destinazioni locali che per quelle globali). Un AS definisce in maniera coerente le politiche di instradamento all’interno della sua organizzazione, quando due AS si uniscono per formare una inter-rete, occorre stabilire tra loro punti di collegamento o di </w:t>
      </w:r>
      <w:proofErr w:type="spellStart"/>
      <w:r>
        <w:rPr>
          <w:b/>
        </w:rPr>
        <w:t>peering</w:t>
      </w:r>
      <w:proofErr w:type="spellEnd"/>
    </w:p>
    <w:p w14:paraId="00000212" w14:textId="77777777" w:rsidR="007E6CFC" w:rsidRDefault="007E6CFC">
      <w:pPr>
        <w:spacing w:after="0"/>
        <w:jc w:val="both"/>
      </w:pPr>
    </w:p>
    <w:p w14:paraId="00000213" w14:textId="77777777" w:rsidR="007E6CFC" w:rsidRDefault="00000000">
      <w:pPr>
        <w:spacing w:after="0"/>
        <w:jc w:val="both"/>
        <w:rPr>
          <w:b/>
        </w:rPr>
      </w:pPr>
      <w:r>
        <w:rPr>
          <w:b/>
        </w:rPr>
        <w:t xml:space="preserve">113-Relazione tra </w:t>
      </w:r>
      <w:proofErr w:type="spellStart"/>
      <w:r>
        <w:rPr>
          <w:b/>
        </w:rPr>
        <w:t>peering</w:t>
      </w:r>
      <w:proofErr w:type="spellEnd"/>
    </w:p>
    <w:p w14:paraId="00000214" w14:textId="77777777" w:rsidR="007E6CFC" w:rsidRDefault="00000000">
      <w:pPr>
        <w:spacing w:after="0"/>
        <w:jc w:val="both"/>
      </w:pPr>
      <w:r>
        <w:t xml:space="preserve">I provider di transito garantiscono il passaggio del traffico fra i rispettivi customers, le info possono essere scambiate tra due AS solo se una sessione di </w:t>
      </w:r>
      <w:proofErr w:type="spellStart"/>
      <w:r>
        <w:t>peering</w:t>
      </w:r>
      <w:proofErr w:type="spellEnd"/>
      <w:r>
        <w:t xml:space="preserve"> è attiva (connessione TCP tra i due AS)</w:t>
      </w:r>
    </w:p>
    <w:p w14:paraId="00000215" w14:textId="77777777" w:rsidR="007E6CFC" w:rsidRDefault="007E6CFC">
      <w:pPr>
        <w:spacing w:after="0"/>
        <w:jc w:val="both"/>
      </w:pPr>
    </w:p>
    <w:p w14:paraId="00000216" w14:textId="77777777" w:rsidR="007E6CFC" w:rsidRDefault="00000000">
      <w:pPr>
        <w:spacing w:after="0"/>
        <w:jc w:val="both"/>
        <w:rPr>
          <w:b/>
        </w:rPr>
      </w:pPr>
      <w:r>
        <w:rPr>
          <w:b/>
        </w:rPr>
        <w:t>114-CIDR</w:t>
      </w:r>
    </w:p>
    <w:p w14:paraId="00000217" w14:textId="77777777" w:rsidR="007E6CFC" w:rsidRDefault="007E6CFC">
      <w:pPr>
        <w:spacing w:after="0"/>
        <w:jc w:val="both"/>
        <w:rPr>
          <w:b/>
        </w:rPr>
      </w:pPr>
    </w:p>
    <w:p w14:paraId="00000218" w14:textId="77777777" w:rsidR="007E6CFC" w:rsidRDefault="00000000">
      <w:pPr>
        <w:spacing w:after="0"/>
        <w:jc w:val="both"/>
        <w:rPr>
          <w:b/>
        </w:rPr>
      </w:pPr>
      <w:r>
        <w:rPr>
          <w:b/>
        </w:rPr>
        <w:t>115-Annunci BGP</w:t>
      </w:r>
    </w:p>
    <w:p w14:paraId="00000219" w14:textId="77777777" w:rsidR="007E6CFC" w:rsidRDefault="00000000">
      <w:pPr>
        <w:spacing w:after="0"/>
        <w:jc w:val="both"/>
      </w:pPr>
      <w:r>
        <w:t xml:space="preserve">BGP permette ad un AS di offrire connettività ad un altro AS tramite annunci (tecnica che permette di “richiedere” traffico). Gli annunci sono accettati solo se alcune condizioni sono verificate come una lista di prefissi validi </w:t>
      </w:r>
      <w:proofErr w:type="spellStart"/>
      <w:r>
        <w:t>ecc</w:t>
      </w:r>
      <w:proofErr w:type="spellEnd"/>
    </w:p>
    <w:p w14:paraId="0000021A" w14:textId="77777777" w:rsidR="007E6CFC" w:rsidRDefault="007E6CFC">
      <w:pPr>
        <w:spacing w:after="0"/>
        <w:jc w:val="both"/>
      </w:pPr>
    </w:p>
    <w:p w14:paraId="0000021B" w14:textId="77777777" w:rsidR="007E6CFC" w:rsidRDefault="00000000">
      <w:pPr>
        <w:spacing w:after="0"/>
        <w:jc w:val="both"/>
        <w:rPr>
          <w:b/>
        </w:rPr>
      </w:pPr>
      <w:r>
        <w:rPr>
          <w:b/>
        </w:rPr>
        <w:t>116-Attributi BGP</w:t>
      </w:r>
    </w:p>
    <w:p w14:paraId="0000021C" w14:textId="77777777" w:rsidR="007E6CFC" w:rsidRDefault="00000000">
      <w:pPr>
        <w:jc w:val="both"/>
      </w:pPr>
      <w:r>
        <w:t xml:space="preserve">In ingresso utilizzati per il filtraggio delle </w:t>
      </w:r>
      <w:proofErr w:type="spellStart"/>
      <w:r>
        <w:t>routes</w:t>
      </w:r>
      <w:proofErr w:type="spellEnd"/>
      <w:r>
        <w:t xml:space="preserve"> mentre in uscita per influenzare la selezione dei percorsi verso l’esterno</w:t>
      </w:r>
    </w:p>
    <w:p w14:paraId="0000021D" w14:textId="77777777" w:rsidR="007E6CFC" w:rsidRDefault="00000000">
      <w:pPr>
        <w:jc w:val="both"/>
        <w:rPr>
          <w:b/>
        </w:rPr>
      </w:pPr>
      <w:r>
        <w:rPr>
          <w:b/>
        </w:rPr>
        <w:t>117-Med/metrica</w:t>
      </w:r>
    </w:p>
    <w:p w14:paraId="0000021E" w14:textId="77777777" w:rsidR="007E6CFC" w:rsidRDefault="00000000">
      <w:pPr>
        <w:jc w:val="both"/>
      </w:pPr>
      <w:r>
        <w:t xml:space="preserve">Adotta la </w:t>
      </w:r>
      <w:proofErr w:type="spellStart"/>
      <w:r>
        <w:t>route</w:t>
      </w:r>
      <w:proofErr w:type="spellEnd"/>
      <w:r>
        <w:t xml:space="preserve"> associata più piccola, di default è 0 ed è usato sugli annunci in uscita per condizionare il comportamento del traffico in ingresso</w:t>
      </w:r>
    </w:p>
    <w:p w14:paraId="0000021F" w14:textId="77777777" w:rsidR="007E6CFC" w:rsidRDefault="007E6CFC">
      <w:pPr>
        <w:jc w:val="both"/>
      </w:pPr>
    </w:p>
    <w:p w14:paraId="00000220" w14:textId="77777777" w:rsidR="007E6CFC" w:rsidRDefault="00000000">
      <w:pPr>
        <w:jc w:val="both"/>
        <w:rPr>
          <w:b/>
        </w:rPr>
      </w:pPr>
      <w:r>
        <w:rPr>
          <w:b/>
        </w:rPr>
        <w:t xml:space="preserve">118-Local </w:t>
      </w:r>
      <w:proofErr w:type="spellStart"/>
      <w:r>
        <w:rPr>
          <w:b/>
        </w:rPr>
        <w:t>preference</w:t>
      </w:r>
      <w:proofErr w:type="spellEnd"/>
    </w:p>
    <w:p w14:paraId="00000221" w14:textId="77777777" w:rsidR="007E6CFC" w:rsidRDefault="00000000">
      <w:pPr>
        <w:jc w:val="both"/>
      </w:pPr>
      <w:r>
        <w:t>Attributo associabile agli annunci in ingresso, è utile per gestire le politiche di scelta sul traffico in uscita, di default 100</w:t>
      </w:r>
    </w:p>
    <w:p w14:paraId="00000222" w14:textId="77777777" w:rsidR="007E6CFC" w:rsidRDefault="00000000">
      <w:pPr>
        <w:jc w:val="both"/>
        <w:rPr>
          <w:b/>
        </w:rPr>
      </w:pPr>
      <w:r>
        <w:rPr>
          <w:b/>
        </w:rPr>
        <w:t>119-Stub network</w:t>
      </w:r>
    </w:p>
    <w:p w14:paraId="00000223" w14:textId="77777777" w:rsidR="007E6CFC" w:rsidRDefault="00000000">
      <w:pPr>
        <w:jc w:val="both"/>
      </w:pPr>
      <w:r>
        <w:t xml:space="preserve">Un router alla rete è scelto come gateway di default ed è connesso ad un singolo router </w:t>
      </w:r>
      <w:proofErr w:type="spellStart"/>
      <w:r>
        <w:t>dell’isp</w:t>
      </w:r>
      <w:proofErr w:type="spellEnd"/>
      <w:r>
        <w:t xml:space="preserve"> con una o più connessioni (instradamento statico senza bisogno di </w:t>
      </w:r>
      <w:proofErr w:type="spellStart"/>
      <w:r>
        <w:t>bgp</w:t>
      </w:r>
      <w:proofErr w:type="spellEnd"/>
      <w:r>
        <w:t>)</w:t>
      </w:r>
    </w:p>
    <w:p w14:paraId="00000224" w14:textId="77777777" w:rsidR="007E6CFC" w:rsidRDefault="00000000">
      <w:pPr>
        <w:jc w:val="both"/>
        <w:rPr>
          <w:b/>
        </w:rPr>
      </w:pPr>
      <w:r>
        <w:rPr>
          <w:b/>
        </w:rPr>
        <w:t xml:space="preserve">120-Multi-homed </w:t>
      </w:r>
      <w:proofErr w:type="spellStart"/>
      <w:r>
        <w:rPr>
          <w:b/>
        </w:rPr>
        <w:t>stub</w:t>
      </w:r>
      <w:proofErr w:type="spellEnd"/>
      <w:r>
        <w:rPr>
          <w:b/>
        </w:rPr>
        <w:t xml:space="preserve"> networks</w:t>
      </w:r>
    </w:p>
    <w:p w14:paraId="00000225" w14:textId="77777777" w:rsidR="007E6CFC" w:rsidRDefault="00000000">
      <w:pPr>
        <w:jc w:val="both"/>
      </w:pPr>
      <w:r>
        <w:t xml:space="preserve">Due collegamenti allo stesso </w:t>
      </w:r>
      <w:proofErr w:type="spellStart"/>
      <w:r>
        <w:t>isp</w:t>
      </w:r>
      <w:proofErr w:type="spellEnd"/>
      <w:r>
        <w:t xml:space="preserve"> o </w:t>
      </w:r>
      <w:proofErr w:type="spellStart"/>
      <w:r>
        <w:t>isp</w:t>
      </w:r>
      <w:proofErr w:type="spellEnd"/>
      <w:r>
        <w:t xml:space="preserve"> differenti, per evitare single point of </w:t>
      </w:r>
      <w:proofErr w:type="spellStart"/>
      <w:r>
        <w:t>failure</w:t>
      </w:r>
      <w:proofErr w:type="spellEnd"/>
      <w:r>
        <w:t xml:space="preserve"> o per la divisione del carico, un pacchetto diretto ad internet può viaggiare su uno dei due link o su entrambi</w:t>
      </w:r>
    </w:p>
    <w:p w14:paraId="00000226" w14:textId="77777777" w:rsidR="007E6CFC" w:rsidRDefault="00000000">
      <w:pPr>
        <w:jc w:val="both"/>
        <w:rPr>
          <w:b/>
        </w:rPr>
      </w:pPr>
      <w:r>
        <w:rPr>
          <w:b/>
        </w:rPr>
        <w:t>121-Funzione del livello di trasporto</w:t>
      </w:r>
    </w:p>
    <w:p w14:paraId="00000227" w14:textId="77777777" w:rsidR="007E6CFC" w:rsidRDefault="00000000">
      <w:pPr>
        <w:jc w:val="both"/>
      </w:pPr>
      <w:r>
        <w:t xml:space="preserve">Fornisce una comunicazione logica tra due applicazioni che girano su due </w:t>
      </w:r>
      <w:proofErr w:type="spellStart"/>
      <w:r>
        <w:t>host</w:t>
      </w:r>
      <w:proofErr w:type="spellEnd"/>
      <w:r>
        <w:t xml:space="preserve"> differenti mascherando il fatto che tra due </w:t>
      </w:r>
      <w:proofErr w:type="spellStart"/>
      <w:r>
        <w:t>host</w:t>
      </w:r>
      <w:proofErr w:type="spellEnd"/>
      <w:r>
        <w:t xml:space="preserve"> </w:t>
      </w:r>
      <w:proofErr w:type="gramStart"/>
      <w:r>
        <w:t>esista</w:t>
      </w:r>
      <w:proofErr w:type="gramEnd"/>
      <w:r>
        <w:t xml:space="preserve"> una rete di qualsiasi tipo e topologia. Per assolvere alle sue funzioni lo strato del trasporto (</w:t>
      </w:r>
      <w:r>
        <w:rPr>
          <w:b/>
        </w:rPr>
        <w:t xml:space="preserve">comunicazione logica tra processi di applicazioni che girano su </w:t>
      </w:r>
      <w:proofErr w:type="spellStart"/>
      <w:r>
        <w:rPr>
          <w:b/>
        </w:rPr>
        <w:t>host</w:t>
      </w:r>
      <w:proofErr w:type="spellEnd"/>
      <w:r>
        <w:rPr>
          <w:b/>
        </w:rPr>
        <w:t>)</w:t>
      </w:r>
      <w:r>
        <w:t xml:space="preserve"> utilizza i servizi dello strato di rete (</w:t>
      </w:r>
      <w:r>
        <w:rPr>
          <w:b/>
        </w:rPr>
        <w:t xml:space="preserve">comunicazione logica tra </w:t>
      </w:r>
      <w:proofErr w:type="spellStart"/>
      <w:r>
        <w:rPr>
          <w:b/>
        </w:rPr>
        <w:t>host</w:t>
      </w:r>
      <w:proofErr w:type="spellEnd"/>
      <w:r>
        <w:rPr>
          <w:b/>
        </w:rPr>
        <w:t xml:space="preserve">). </w:t>
      </w:r>
      <w:r>
        <w:t>Nel lato invio scinde i messaggi in segmenti e nel lato ricezione li riassembla</w:t>
      </w:r>
    </w:p>
    <w:p w14:paraId="00000228" w14:textId="77777777" w:rsidR="007E6CFC" w:rsidRDefault="00000000">
      <w:pPr>
        <w:jc w:val="both"/>
        <w:rPr>
          <w:b/>
        </w:rPr>
      </w:pPr>
      <w:r>
        <w:rPr>
          <w:b/>
        </w:rPr>
        <w:t>122-Protocolli servizio trasporto</w:t>
      </w:r>
    </w:p>
    <w:p w14:paraId="00000229" w14:textId="77777777" w:rsidR="007E6CFC" w:rsidRDefault="00000000">
      <w:pPr>
        <w:jc w:val="both"/>
      </w:pPr>
      <w:r>
        <w:t xml:space="preserve">Affidabile (TCP-connection </w:t>
      </w:r>
      <w:proofErr w:type="spellStart"/>
      <w:r>
        <w:t>oriented</w:t>
      </w:r>
      <w:proofErr w:type="spellEnd"/>
      <w:r>
        <w:t>) e inaffidabile (UDP-</w:t>
      </w:r>
      <w:proofErr w:type="spellStart"/>
      <w:r>
        <w:t>connectionless</w:t>
      </w:r>
      <w:proofErr w:type="spellEnd"/>
      <w:r>
        <w:t>)</w:t>
      </w:r>
    </w:p>
    <w:p w14:paraId="0000022A" w14:textId="77777777" w:rsidR="007E6CFC" w:rsidRDefault="00000000">
      <w:pPr>
        <w:jc w:val="both"/>
        <w:rPr>
          <w:b/>
        </w:rPr>
      </w:pPr>
      <w:r>
        <w:rPr>
          <w:b/>
        </w:rPr>
        <w:t>123-Numero di porta</w:t>
      </w:r>
    </w:p>
    <w:p w14:paraId="0000022B" w14:textId="77777777" w:rsidR="007E6CFC" w:rsidRDefault="00000000">
      <w:pPr>
        <w:jc w:val="both"/>
        <w:rPr>
          <w:b/>
        </w:rPr>
      </w:pPr>
      <w:r>
        <w:t>Il numero di porta (formato da un numero di 16 bit che va da 1 a 65535) del destinatario definisce il processo applicativo, indirizzo IP (</w:t>
      </w:r>
      <w:proofErr w:type="spellStart"/>
      <w:r>
        <w:t>host</w:t>
      </w:r>
      <w:proofErr w:type="spellEnd"/>
      <w:r>
        <w:t xml:space="preserve">) + numero di porta (processo) formano la </w:t>
      </w:r>
      <w:proofErr w:type="spellStart"/>
      <w:r>
        <w:rPr>
          <w:b/>
        </w:rPr>
        <w:t>socket</w:t>
      </w:r>
      <w:proofErr w:type="spellEnd"/>
    </w:p>
    <w:p w14:paraId="0000022C" w14:textId="77777777" w:rsidR="007E6CFC" w:rsidRDefault="00000000">
      <w:pPr>
        <w:jc w:val="both"/>
        <w:rPr>
          <w:b/>
        </w:rPr>
      </w:pPr>
      <w:r>
        <w:rPr>
          <w:b/>
        </w:rPr>
        <w:t>124-socket</w:t>
      </w:r>
    </w:p>
    <w:p w14:paraId="0000022D" w14:textId="77777777" w:rsidR="007E6CFC" w:rsidRDefault="00000000">
      <w:pPr>
        <w:jc w:val="both"/>
      </w:pPr>
      <w:r>
        <w:t>Una porta attraverso la quale i dati passano dalla reta al processo e viceversa</w:t>
      </w:r>
    </w:p>
    <w:p w14:paraId="0000022E" w14:textId="77777777" w:rsidR="007E6CFC" w:rsidRDefault="007E6CFC">
      <w:pPr>
        <w:jc w:val="both"/>
      </w:pPr>
    </w:p>
    <w:p w14:paraId="0000022F" w14:textId="77777777" w:rsidR="007E6CFC" w:rsidRDefault="007E6CFC">
      <w:pPr>
        <w:jc w:val="both"/>
        <w:rPr>
          <w:b/>
        </w:rPr>
      </w:pPr>
    </w:p>
    <w:p w14:paraId="00000230" w14:textId="77777777" w:rsidR="007E6CFC" w:rsidRDefault="00000000">
      <w:pPr>
        <w:jc w:val="both"/>
        <w:rPr>
          <w:b/>
        </w:rPr>
      </w:pPr>
      <w:r>
        <w:rPr>
          <w:b/>
        </w:rPr>
        <w:t xml:space="preserve">125- </w:t>
      </w:r>
      <w:proofErr w:type="spellStart"/>
      <w:r>
        <w:rPr>
          <w:b/>
        </w:rPr>
        <w:t>demultiplexing</w:t>
      </w:r>
      <w:proofErr w:type="spellEnd"/>
      <w:r>
        <w:rPr>
          <w:b/>
        </w:rPr>
        <w:t xml:space="preserve"> TCP vs UDP</w:t>
      </w:r>
    </w:p>
    <w:p w14:paraId="00000231" w14:textId="77777777" w:rsidR="007E6CFC" w:rsidRDefault="00000000">
      <w:pPr>
        <w:jc w:val="both"/>
      </w:pPr>
      <w:r>
        <w:lastRenderedPageBreak/>
        <w:t xml:space="preserve">Il </w:t>
      </w:r>
      <w:proofErr w:type="spellStart"/>
      <w:r>
        <w:t>demultiplexing</w:t>
      </w:r>
      <w:proofErr w:type="spellEnd"/>
      <w:r>
        <w:t xml:space="preserve">, tecnica per demultiplare i dati alle applicazioni corrette può essere: </w:t>
      </w:r>
      <w:proofErr w:type="spellStart"/>
      <w:r>
        <w:rPr>
          <w:b/>
        </w:rPr>
        <w:t>tcp</w:t>
      </w:r>
      <w:proofErr w:type="spellEnd"/>
      <w:r>
        <w:t xml:space="preserve"> (orientato alla connessione) è dato grazie a </w:t>
      </w:r>
      <w:proofErr w:type="gramStart"/>
      <w:r>
        <w:t>4</w:t>
      </w:r>
      <w:proofErr w:type="gramEnd"/>
      <w:r>
        <w:t xml:space="preserve"> parametri che sono: - numero porta di destinazione/invio -indirizzo IP invio/destinazione, mentre l’</w:t>
      </w:r>
      <w:proofErr w:type="spellStart"/>
      <w:r>
        <w:rPr>
          <w:b/>
        </w:rPr>
        <w:t>udp</w:t>
      </w:r>
      <w:proofErr w:type="spellEnd"/>
      <w:r>
        <w:rPr>
          <w:b/>
        </w:rPr>
        <w:t xml:space="preserve"> </w:t>
      </w:r>
      <w:r>
        <w:t>(senza connessione) si identifica tramite il numero di porta di destinazione e IP di destinazione</w:t>
      </w:r>
    </w:p>
    <w:p w14:paraId="00000232" w14:textId="77777777" w:rsidR="007E6CFC" w:rsidRDefault="00000000">
      <w:pPr>
        <w:jc w:val="both"/>
        <w:rPr>
          <w:b/>
        </w:rPr>
      </w:pPr>
      <w:r>
        <w:rPr>
          <w:b/>
        </w:rPr>
        <w:t>126-TCP: funzionamento del controllo di flusso</w:t>
      </w:r>
    </w:p>
    <w:p w14:paraId="00000233" w14:textId="77777777" w:rsidR="007E6CFC" w:rsidRDefault="00000000">
      <w:pPr>
        <w:jc w:val="both"/>
      </w:pPr>
      <w:r>
        <w:t xml:space="preserve">Il </w:t>
      </w:r>
      <w:proofErr w:type="spellStart"/>
      <w:r>
        <w:t>receiver</w:t>
      </w:r>
      <w:proofErr w:type="spellEnd"/>
      <w:r>
        <w:t xml:space="preserve"> comunica lo spazio disponibile includendo il valore di </w:t>
      </w:r>
      <w:proofErr w:type="spellStart"/>
      <w:r>
        <w:rPr>
          <w:b/>
        </w:rPr>
        <w:t>RcvWindows</w:t>
      </w:r>
      <w:proofErr w:type="spellEnd"/>
      <w:r>
        <w:t xml:space="preserve"> (finestra di ricezione) nei segmenti, così il </w:t>
      </w:r>
      <w:proofErr w:type="spellStart"/>
      <w:r>
        <w:t>sender</w:t>
      </w:r>
      <w:proofErr w:type="spellEnd"/>
      <w:r>
        <w:t xml:space="preserve"> limita i dati non riscontrati a </w:t>
      </w:r>
      <w:proofErr w:type="spellStart"/>
      <w:r>
        <w:rPr>
          <w:b/>
        </w:rPr>
        <w:t>RcWindows</w:t>
      </w:r>
      <w:proofErr w:type="spellEnd"/>
      <w:r>
        <w:rPr>
          <w:b/>
        </w:rPr>
        <w:t xml:space="preserve"> </w:t>
      </w:r>
      <w:r>
        <w:t>in modo che il buffer di ricezione non vada in overflow (pacchetti smarriti o scartati, lunghi ritardi)</w:t>
      </w:r>
    </w:p>
    <w:p w14:paraId="00000234" w14:textId="77777777" w:rsidR="007E6CFC" w:rsidRDefault="00000000">
      <w:pPr>
        <w:jc w:val="both"/>
        <w:rPr>
          <w:b/>
        </w:rPr>
      </w:pPr>
      <w:r>
        <w:rPr>
          <w:b/>
        </w:rPr>
        <w:t>127-Segmento UDP</w:t>
      </w:r>
    </w:p>
    <w:p w14:paraId="00000235" w14:textId="77777777" w:rsidR="007E6CFC" w:rsidRDefault="00000000">
      <w:pPr>
        <w:jc w:val="both"/>
        <w:rPr>
          <w:b/>
        </w:rPr>
      </w:pPr>
      <w:r>
        <w:t xml:space="preserve">Il segmento UDP è costituito da un </w:t>
      </w:r>
      <w:proofErr w:type="spellStart"/>
      <w:r>
        <w:t>header</w:t>
      </w:r>
      <w:proofErr w:type="spellEnd"/>
      <w:r>
        <w:t xml:space="preserve"> di lunghezza fissata (8 byte) più il campo dati, che deve avere dimensione massima tale da stare dentro il campo dati di IP, poiché il pacchetto può essere lungo 65535 byte, utilizzato per le trasmissioni </w:t>
      </w:r>
      <w:r>
        <w:rPr>
          <w:b/>
        </w:rPr>
        <w:t xml:space="preserve">broadcast o </w:t>
      </w:r>
      <w:proofErr w:type="spellStart"/>
      <w:r>
        <w:rPr>
          <w:b/>
        </w:rPr>
        <w:t>multicast</w:t>
      </w:r>
      <w:proofErr w:type="spellEnd"/>
    </w:p>
    <w:p w14:paraId="00000236" w14:textId="77777777" w:rsidR="007E6CFC" w:rsidRDefault="007E6CFC">
      <w:pPr>
        <w:jc w:val="both"/>
        <w:rPr>
          <w:b/>
        </w:rPr>
      </w:pPr>
    </w:p>
    <w:p w14:paraId="00000237" w14:textId="77777777" w:rsidR="007E6CFC" w:rsidRDefault="00000000">
      <w:pPr>
        <w:jc w:val="both"/>
        <w:rPr>
          <w:b/>
        </w:rPr>
      </w:pPr>
      <w:r>
        <w:rPr>
          <w:b/>
        </w:rPr>
        <w:t>128-Livello Sessione</w:t>
      </w:r>
    </w:p>
    <w:p w14:paraId="00000238" w14:textId="77777777" w:rsidR="007E6CFC" w:rsidRDefault="00000000">
      <w:pPr>
        <w:jc w:val="both"/>
        <w:rPr>
          <w:b/>
        </w:rPr>
      </w:pPr>
      <w:r>
        <w:t xml:space="preserve">Consente di stabilire una sessione tra applicazioni (scambio di info temporaneo tra due o più dispositivi), controllo del dialogo, gestione dei token e sincronizzazione, esempio di livello sessione: </w:t>
      </w:r>
      <w:r>
        <w:rPr>
          <w:b/>
        </w:rPr>
        <w:t>Chiamata via internet basata sul protocollo SIP</w:t>
      </w:r>
    </w:p>
    <w:p w14:paraId="00000239" w14:textId="77777777" w:rsidR="007E6CFC" w:rsidRDefault="00000000">
      <w:pPr>
        <w:jc w:val="both"/>
      </w:pPr>
      <w:r>
        <w:rPr>
          <w:b/>
        </w:rPr>
        <w:t>Esempio livello applicazione:</w:t>
      </w:r>
      <w:r>
        <w:t xml:space="preserve"> Sessioni HTTP che consentono di associare informazioni a singoli visitatori</w:t>
      </w:r>
    </w:p>
    <w:p w14:paraId="0000023A" w14:textId="77777777" w:rsidR="007E6CFC" w:rsidRDefault="00000000">
      <w:pPr>
        <w:jc w:val="both"/>
      </w:pPr>
      <w:r>
        <w:rPr>
          <w:b/>
        </w:rPr>
        <w:t xml:space="preserve">Esempio livello trasporto: </w:t>
      </w:r>
      <w:r>
        <w:t xml:space="preserve">Una sessione TCP </w:t>
      </w:r>
    </w:p>
    <w:p w14:paraId="0000023B" w14:textId="77777777" w:rsidR="007E6CFC" w:rsidRDefault="00000000">
      <w:pPr>
        <w:jc w:val="both"/>
        <w:rPr>
          <w:b/>
        </w:rPr>
      </w:pPr>
      <w:r>
        <w:rPr>
          <w:b/>
        </w:rPr>
        <w:t>129-Livello presentazione</w:t>
      </w:r>
    </w:p>
    <w:p w14:paraId="0000023C" w14:textId="77777777" w:rsidR="007E6CFC" w:rsidRDefault="00000000">
      <w:pPr>
        <w:jc w:val="both"/>
      </w:pPr>
      <w:r>
        <w:t>Si occupa di trasformare i dati forniti dal livello di applicazione in un formato standard e offrire servizi di comunicazione comuni quali: la crittografia o la compressione</w:t>
      </w:r>
    </w:p>
    <w:p w14:paraId="0000023D" w14:textId="77777777" w:rsidR="007E6CFC" w:rsidRDefault="00000000">
      <w:pPr>
        <w:jc w:val="both"/>
        <w:rPr>
          <w:b/>
        </w:rPr>
      </w:pPr>
      <w:r>
        <w:rPr>
          <w:b/>
        </w:rPr>
        <w:t>130-Livello Applicazione</w:t>
      </w:r>
    </w:p>
    <w:p w14:paraId="0000023E" w14:textId="77777777" w:rsidR="007E6CFC" w:rsidRDefault="00000000">
      <w:pPr>
        <w:jc w:val="both"/>
      </w:pPr>
      <w:r>
        <w:t>La sua funzione è quella di interfacciare e fornire i servizi per i processi delle applicazioni, interagendo con uno dei protocolli di livello trasporto per ricevere dati o inviarli nella forma richiesta</w:t>
      </w:r>
    </w:p>
    <w:p w14:paraId="0000023F" w14:textId="77777777" w:rsidR="007E6CFC" w:rsidRDefault="00000000">
      <w:pPr>
        <w:jc w:val="both"/>
      </w:pPr>
      <w:r>
        <w:t>Un protocollo a livello applicazione definisce:</w:t>
      </w:r>
    </w:p>
    <w:p w14:paraId="00000240" w14:textId="77777777" w:rsidR="007E6CFC" w:rsidRDefault="00000000">
      <w:pPr>
        <w:numPr>
          <w:ilvl w:val="1"/>
          <w:numId w:val="7"/>
        </w:numPr>
        <w:pBdr>
          <w:top w:val="nil"/>
          <w:left w:val="nil"/>
          <w:bottom w:val="nil"/>
          <w:right w:val="nil"/>
          <w:between w:val="nil"/>
        </w:pBdr>
        <w:spacing w:after="0"/>
        <w:jc w:val="both"/>
        <w:rPr>
          <w:color w:val="000000"/>
        </w:rPr>
      </w:pPr>
      <w:r>
        <w:rPr>
          <w:color w:val="000000"/>
        </w:rPr>
        <w:t>Tipi di messaggi scambiati</w:t>
      </w:r>
    </w:p>
    <w:p w14:paraId="00000241" w14:textId="77777777" w:rsidR="007E6CFC" w:rsidRDefault="00000000">
      <w:pPr>
        <w:numPr>
          <w:ilvl w:val="1"/>
          <w:numId w:val="7"/>
        </w:numPr>
        <w:pBdr>
          <w:top w:val="nil"/>
          <w:left w:val="nil"/>
          <w:bottom w:val="nil"/>
          <w:right w:val="nil"/>
          <w:between w:val="nil"/>
        </w:pBdr>
        <w:spacing w:after="0"/>
        <w:jc w:val="both"/>
        <w:rPr>
          <w:color w:val="000000"/>
        </w:rPr>
      </w:pPr>
      <w:r>
        <w:rPr>
          <w:color w:val="000000"/>
        </w:rPr>
        <w:t>La sintassi dei vari tipi di messaggi</w:t>
      </w:r>
    </w:p>
    <w:p w14:paraId="00000242" w14:textId="77777777" w:rsidR="007E6CFC" w:rsidRDefault="00000000">
      <w:pPr>
        <w:numPr>
          <w:ilvl w:val="1"/>
          <w:numId w:val="7"/>
        </w:numPr>
        <w:pBdr>
          <w:top w:val="nil"/>
          <w:left w:val="nil"/>
          <w:bottom w:val="nil"/>
          <w:right w:val="nil"/>
          <w:between w:val="nil"/>
        </w:pBdr>
        <w:spacing w:after="0"/>
        <w:jc w:val="both"/>
        <w:rPr>
          <w:color w:val="000000"/>
        </w:rPr>
      </w:pPr>
      <w:r>
        <w:rPr>
          <w:color w:val="000000"/>
        </w:rPr>
        <w:t>La semantica dei campi</w:t>
      </w:r>
    </w:p>
    <w:p w14:paraId="00000243" w14:textId="77777777" w:rsidR="007E6CFC" w:rsidRDefault="00000000">
      <w:pPr>
        <w:numPr>
          <w:ilvl w:val="1"/>
          <w:numId w:val="7"/>
        </w:numPr>
        <w:pBdr>
          <w:top w:val="nil"/>
          <w:left w:val="nil"/>
          <w:bottom w:val="nil"/>
          <w:right w:val="nil"/>
          <w:between w:val="nil"/>
        </w:pBdr>
        <w:jc w:val="both"/>
        <w:rPr>
          <w:color w:val="000000"/>
        </w:rPr>
      </w:pPr>
      <w:r>
        <w:rPr>
          <w:color w:val="000000"/>
        </w:rPr>
        <w:t xml:space="preserve">Le regole per determinare quando e come un processo invia e risponde ai </w:t>
      </w:r>
      <w:proofErr w:type="spellStart"/>
      <w:r>
        <w:rPr>
          <w:color w:val="000000"/>
        </w:rPr>
        <w:t>mex</w:t>
      </w:r>
      <w:proofErr w:type="spellEnd"/>
    </w:p>
    <w:p w14:paraId="00000244" w14:textId="77777777" w:rsidR="007E6CFC" w:rsidRDefault="007E6CFC">
      <w:pPr>
        <w:spacing w:after="0"/>
        <w:jc w:val="both"/>
        <w:rPr>
          <w:b/>
        </w:rPr>
      </w:pPr>
    </w:p>
    <w:p w14:paraId="00000245" w14:textId="77777777" w:rsidR="007E6CFC" w:rsidRDefault="00000000">
      <w:pPr>
        <w:spacing w:after="0"/>
        <w:jc w:val="both"/>
        <w:rPr>
          <w:b/>
        </w:rPr>
      </w:pPr>
      <w:r>
        <w:rPr>
          <w:b/>
        </w:rPr>
        <w:lastRenderedPageBreak/>
        <w:t>131-</w:t>
      </w:r>
      <w:r>
        <w:rPr>
          <w:noProof/>
        </w:rPr>
        <w:drawing>
          <wp:inline distT="0" distB="0" distL="0" distR="0">
            <wp:extent cx="4229594" cy="269187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29594" cy="2691879"/>
                    </a:xfrm>
                    <a:prstGeom prst="rect">
                      <a:avLst/>
                    </a:prstGeom>
                    <a:ln/>
                  </pic:spPr>
                </pic:pic>
              </a:graphicData>
            </a:graphic>
          </wp:inline>
        </w:drawing>
      </w:r>
    </w:p>
    <w:p w14:paraId="00000246" w14:textId="77777777" w:rsidR="007E6CFC" w:rsidRDefault="007E6CFC">
      <w:pPr>
        <w:spacing w:after="0"/>
        <w:jc w:val="both"/>
      </w:pPr>
    </w:p>
    <w:p w14:paraId="00000247" w14:textId="77777777" w:rsidR="007E6CFC" w:rsidRDefault="007E6CFC">
      <w:pPr>
        <w:spacing w:after="0"/>
        <w:jc w:val="both"/>
      </w:pPr>
    </w:p>
    <w:p w14:paraId="00000248" w14:textId="77777777" w:rsidR="007E6CFC" w:rsidRDefault="007E6CFC">
      <w:pPr>
        <w:spacing w:after="0"/>
        <w:jc w:val="both"/>
      </w:pPr>
    </w:p>
    <w:p w14:paraId="00000249" w14:textId="77777777" w:rsidR="007E6CFC" w:rsidRDefault="00000000">
      <w:pPr>
        <w:spacing w:after="0"/>
        <w:jc w:val="both"/>
        <w:rPr>
          <w:b/>
        </w:rPr>
      </w:pPr>
      <w:r>
        <w:rPr>
          <w:b/>
        </w:rPr>
        <w:t>132-Protocolli di accesso alla posta</w:t>
      </w:r>
    </w:p>
    <w:p w14:paraId="0000024A" w14:textId="77777777" w:rsidR="007E6CFC" w:rsidRDefault="00000000">
      <w:pPr>
        <w:spacing w:after="0"/>
        <w:jc w:val="both"/>
      </w:pPr>
      <w:r>
        <w:t>Si preoccupa di come ottenere i messaggi dal server</w:t>
      </w:r>
    </w:p>
    <w:p w14:paraId="0000024B" w14:textId="77777777" w:rsidR="007E6CFC" w:rsidRDefault="00000000">
      <w:pPr>
        <w:numPr>
          <w:ilvl w:val="0"/>
          <w:numId w:val="4"/>
        </w:numPr>
        <w:pBdr>
          <w:top w:val="nil"/>
          <w:left w:val="nil"/>
          <w:bottom w:val="nil"/>
          <w:right w:val="nil"/>
          <w:between w:val="nil"/>
        </w:pBdr>
        <w:spacing w:after="0"/>
        <w:jc w:val="both"/>
        <w:rPr>
          <w:color w:val="000000"/>
        </w:rPr>
      </w:pPr>
      <w:r>
        <w:rPr>
          <w:color w:val="000000"/>
        </w:rPr>
        <w:t xml:space="preserve">POP: Post Office </w:t>
      </w:r>
      <w:proofErr w:type="spellStart"/>
      <w:r>
        <w:rPr>
          <w:color w:val="000000"/>
        </w:rPr>
        <w:t>Protocol</w:t>
      </w:r>
      <w:proofErr w:type="spellEnd"/>
    </w:p>
    <w:p w14:paraId="0000024C" w14:textId="77777777" w:rsidR="007E6CFC" w:rsidRDefault="00000000">
      <w:pPr>
        <w:numPr>
          <w:ilvl w:val="0"/>
          <w:numId w:val="4"/>
        </w:numPr>
        <w:pBdr>
          <w:top w:val="nil"/>
          <w:left w:val="nil"/>
          <w:bottom w:val="nil"/>
          <w:right w:val="nil"/>
          <w:between w:val="nil"/>
        </w:pBdr>
        <w:spacing w:after="0"/>
        <w:jc w:val="both"/>
        <w:rPr>
          <w:color w:val="000000"/>
        </w:rPr>
      </w:pPr>
      <w:r>
        <w:rPr>
          <w:color w:val="000000"/>
        </w:rPr>
        <w:t xml:space="preserve">IMAP: Internet mail access </w:t>
      </w:r>
      <w:proofErr w:type="spellStart"/>
      <w:r>
        <w:rPr>
          <w:color w:val="000000"/>
        </w:rPr>
        <w:t>protocol</w:t>
      </w:r>
      <w:proofErr w:type="spellEnd"/>
    </w:p>
    <w:p w14:paraId="0000024D" w14:textId="77777777" w:rsidR="007E6CFC" w:rsidRDefault="00000000">
      <w:pPr>
        <w:numPr>
          <w:ilvl w:val="0"/>
          <w:numId w:val="4"/>
        </w:numPr>
        <w:pBdr>
          <w:top w:val="nil"/>
          <w:left w:val="nil"/>
          <w:bottom w:val="nil"/>
          <w:right w:val="nil"/>
          <w:between w:val="nil"/>
        </w:pBdr>
        <w:spacing w:after="0"/>
        <w:jc w:val="both"/>
        <w:rPr>
          <w:color w:val="000000"/>
        </w:rPr>
      </w:pPr>
      <w:r>
        <w:rPr>
          <w:color w:val="000000"/>
        </w:rPr>
        <w:t xml:space="preserve">http: Hotmail, </w:t>
      </w:r>
      <w:proofErr w:type="spellStart"/>
      <w:r>
        <w:rPr>
          <w:color w:val="000000"/>
        </w:rPr>
        <w:t>yahoo</w:t>
      </w:r>
      <w:proofErr w:type="spellEnd"/>
      <w:r>
        <w:rPr>
          <w:color w:val="000000"/>
        </w:rPr>
        <w:t xml:space="preserve"> </w:t>
      </w:r>
      <w:proofErr w:type="spellStart"/>
      <w:r>
        <w:rPr>
          <w:color w:val="000000"/>
        </w:rPr>
        <w:t>ecc</w:t>
      </w:r>
      <w:proofErr w:type="spellEnd"/>
    </w:p>
    <w:p w14:paraId="0000024E" w14:textId="77777777" w:rsidR="007E6CFC" w:rsidRDefault="00000000">
      <w:pPr>
        <w:spacing w:after="0"/>
        <w:jc w:val="both"/>
        <w:rPr>
          <w:b/>
        </w:rPr>
      </w:pPr>
      <w:r>
        <w:rPr>
          <w:b/>
        </w:rPr>
        <w:t xml:space="preserve">NB: Tutti i client inviano la posta al </w:t>
      </w:r>
      <w:proofErr w:type="spellStart"/>
      <w:r>
        <w:rPr>
          <w:b/>
        </w:rPr>
        <w:t>relay</w:t>
      </w:r>
      <w:proofErr w:type="spellEnd"/>
      <w:r>
        <w:rPr>
          <w:b/>
        </w:rPr>
        <w:t xml:space="preserve"> agent che la invia al destinatario</w:t>
      </w:r>
      <w:r>
        <w:t xml:space="preserve">, </w:t>
      </w:r>
      <w:r>
        <w:rPr>
          <w:b/>
        </w:rPr>
        <w:t>gli indirizzi sono risolti dal DSN che individua il server a cui inviare il messaggio</w:t>
      </w:r>
    </w:p>
    <w:p w14:paraId="0000024F" w14:textId="77777777" w:rsidR="007E6CFC" w:rsidRDefault="007E6CFC">
      <w:pPr>
        <w:spacing w:after="0"/>
        <w:jc w:val="both"/>
      </w:pPr>
    </w:p>
    <w:p w14:paraId="00000250" w14:textId="77777777" w:rsidR="007E6CFC" w:rsidRDefault="007E6CFC">
      <w:pPr>
        <w:spacing w:after="0"/>
        <w:jc w:val="both"/>
      </w:pPr>
    </w:p>
    <w:p w14:paraId="00000251" w14:textId="77777777" w:rsidR="007E6CFC" w:rsidRDefault="00000000">
      <w:pPr>
        <w:spacing w:after="0"/>
        <w:rPr>
          <w:b/>
        </w:rPr>
      </w:pPr>
      <w:r>
        <w:rPr>
          <w:b/>
        </w:rPr>
        <w:t>133-Il WEB</w:t>
      </w:r>
    </w:p>
    <w:p w14:paraId="00000252" w14:textId="77777777" w:rsidR="007E6CFC" w:rsidRDefault="00000000">
      <w:pPr>
        <w:spacing w:after="0"/>
      </w:pPr>
      <w:r>
        <w:t>Collezione di documenti ipertestuali distribuita su server collegati alla rete Internet, la maggior parte dei documenti è in formato HTML, grafo in cui i nodi sono singoli documenti collegati fra di loro da puntatori</w:t>
      </w:r>
    </w:p>
    <w:p w14:paraId="00000253" w14:textId="77777777" w:rsidR="007E6CFC" w:rsidRDefault="007E6CFC">
      <w:pPr>
        <w:spacing w:after="0"/>
      </w:pPr>
    </w:p>
    <w:p w14:paraId="00000254" w14:textId="77777777" w:rsidR="007E6CFC" w:rsidRDefault="00000000">
      <w:pPr>
        <w:spacing w:after="0"/>
        <w:rPr>
          <w:b/>
        </w:rPr>
      </w:pPr>
      <w:r>
        <w:rPr>
          <w:b/>
        </w:rPr>
        <w:t>134-WWW</w:t>
      </w:r>
    </w:p>
    <w:p w14:paraId="00000255" w14:textId="77777777" w:rsidR="007E6CFC" w:rsidRDefault="00000000">
      <w:pPr>
        <w:spacing w:after="0"/>
      </w:pPr>
      <w:r>
        <w:t>Protocollo http che permette una lettura ipertestuale, non sequenziale dei documenti</w:t>
      </w:r>
    </w:p>
    <w:p w14:paraId="00000256" w14:textId="77777777" w:rsidR="007E6CFC" w:rsidRDefault="007E6CFC">
      <w:pPr>
        <w:spacing w:after="0"/>
      </w:pPr>
    </w:p>
    <w:p w14:paraId="00000257" w14:textId="77777777" w:rsidR="007E6CFC" w:rsidRDefault="00000000">
      <w:pPr>
        <w:spacing w:after="0"/>
        <w:rPr>
          <w:b/>
        </w:rPr>
      </w:pPr>
      <w:r>
        <w:rPr>
          <w:b/>
        </w:rPr>
        <w:t>135-URL</w:t>
      </w:r>
    </w:p>
    <w:p w14:paraId="00000258" w14:textId="77777777" w:rsidR="007E6CFC" w:rsidRDefault="00000000">
      <w:pPr>
        <w:spacing w:after="0"/>
      </w:pPr>
      <w:r>
        <w:t>Sequenza di caratteri che identifica univocamente l’indirizzo di una risorsa in internet</w:t>
      </w:r>
    </w:p>
    <w:p w14:paraId="00000259" w14:textId="77777777" w:rsidR="007E6CFC" w:rsidRDefault="007E6CFC">
      <w:pPr>
        <w:spacing w:after="0"/>
      </w:pPr>
    </w:p>
    <w:p w14:paraId="0000025A" w14:textId="77777777" w:rsidR="007E6CFC" w:rsidRDefault="00000000">
      <w:pPr>
        <w:spacing w:after="0"/>
        <w:rPr>
          <w:b/>
        </w:rPr>
      </w:pPr>
      <w:r>
        <w:rPr>
          <w:b/>
        </w:rPr>
        <w:t>136-http</w:t>
      </w:r>
    </w:p>
    <w:p w14:paraId="0000025B" w14:textId="77777777" w:rsidR="007E6CFC" w:rsidRDefault="00000000">
      <w:pPr>
        <w:spacing w:after="0"/>
      </w:pPr>
      <w:r>
        <w:t>Protocollo di comunicazione fra client e server, utilizzato per trasferire ogni tipo di risorsa (file) su WWW</w:t>
      </w:r>
    </w:p>
    <w:p w14:paraId="0000025C" w14:textId="77777777" w:rsidR="007E6CFC" w:rsidRDefault="007E6CFC">
      <w:pPr>
        <w:spacing w:after="0"/>
      </w:pPr>
    </w:p>
    <w:p w14:paraId="0000025D" w14:textId="77777777" w:rsidR="007E6CFC" w:rsidRDefault="00000000">
      <w:pPr>
        <w:spacing w:after="0"/>
        <w:rPr>
          <w:b/>
        </w:rPr>
      </w:pPr>
      <w:r>
        <w:rPr>
          <w:b/>
        </w:rPr>
        <w:t>137-proxy http</w:t>
      </w:r>
    </w:p>
    <w:p w14:paraId="0000025E" w14:textId="77777777" w:rsidR="007E6CFC" w:rsidRDefault="00000000">
      <w:pPr>
        <w:spacing w:after="0"/>
      </w:pPr>
      <w:r>
        <w:t xml:space="preserve">Agisce da intermediario fra client e server, riceve la richiesta del client e la propaga al server, vengono usati su LAN per caching o accesso ad </w:t>
      </w:r>
      <w:proofErr w:type="spellStart"/>
      <w:r>
        <w:t>internet</w:t>
      </w:r>
      <w:proofErr w:type="spellEnd"/>
      <w:r>
        <w:t xml:space="preserve"> tramite firewall</w:t>
      </w:r>
    </w:p>
    <w:p w14:paraId="0000025F" w14:textId="77777777" w:rsidR="007E6CFC" w:rsidRDefault="007E6CFC">
      <w:pPr>
        <w:spacing w:after="0"/>
      </w:pPr>
    </w:p>
    <w:p w14:paraId="00000260" w14:textId="77777777" w:rsidR="007E6CFC" w:rsidRDefault="00000000">
      <w:pPr>
        <w:spacing w:after="0"/>
        <w:rPr>
          <w:b/>
        </w:rPr>
      </w:pPr>
      <w:r>
        <w:rPr>
          <w:b/>
        </w:rPr>
        <w:t>138-Lunghezza del frame</w:t>
      </w:r>
    </w:p>
    <w:p w14:paraId="00000261" w14:textId="77777777" w:rsidR="007E6CFC" w:rsidRDefault="00000000">
      <w:pPr>
        <w:spacing w:after="0"/>
      </w:pPr>
      <w:r>
        <w:t xml:space="preserve">Un frame valido deve essere lungo almeno 64 byte, Se si tolgono i 6+6 riservati agli indirizzi, i 2 per il campo </w:t>
      </w:r>
      <w:proofErr w:type="spellStart"/>
      <w:r>
        <w:t>length</w:t>
      </w:r>
      <w:proofErr w:type="spellEnd"/>
      <w:r>
        <w:t xml:space="preserve"> e i 4 del </w:t>
      </w:r>
      <w:proofErr w:type="spellStart"/>
      <w:r>
        <w:t>checksum</w:t>
      </w:r>
      <w:proofErr w:type="spellEnd"/>
      <w:r>
        <w:t xml:space="preserve">, il campo </w:t>
      </w:r>
      <w:proofErr w:type="gramStart"/>
      <w:r>
        <w:t>dati(</w:t>
      </w:r>
      <w:proofErr w:type="gramEnd"/>
      <w:r>
        <w:t xml:space="preserve">max 1500 byte) deve avere almeno 46 byte (eventuale </w:t>
      </w:r>
      <w:proofErr w:type="spellStart"/>
      <w:r>
        <w:t>padding</w:t>
      </w:r>
      <w:proofErr w:type="spellEnd"/>
      <w:r>
        <w:t>)</w:t>
      </w:r>
    </w:p>
    <w:p w14:paraId="00000262" w14:textId="77777777" w:rsidR="007E6CFC" w:rsidRDefault="007E6CFC">
      <w:pPr>
        <w:spacing w:after="0"/>
      </w:pPr>
    </w:p>
    <w:p w14:paraId="00000263" w14:textId="77777777" w:rsidR="007E6CFC" w:rsidRDefault="007E6CFC">
      <w:pPr>
        <w:spacing w:after="0"/>
      </w:pPr>
    </w:p>
    <w:sectPr w:rsidR="007E6CFC">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5BA"/>
    <w:multiLevelType w:val="multilevel"/>
    <w:tmpl w:val="252EBB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CD5494"/>
    <w:multiLevelType w:val="multilevel"/>
    <w:tmpl w:val="D15C56D6"/>
    <w:lvl w:ilvl="0">
      <w:start w:val="2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725A73"/>
    <w:multiLevelType w:val="multilevel"/>
    <w:tmpl w:val="6D9C5C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E66725"/>
    <w:multiLevelType w:val="multilevel"/>
    <w:tmpl w:val="6284C8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917341"/>
    <w:multiLevelType w:val="multilevel"/>
    <w:tmpl w:val="C922B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213EB4"/>
    <w:multiLevelType w:val="multilevel"/>
    <w:tmpl w:val="92822E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1E4348A"/>
    <w:multiLevelType w:val="multilevel"/>
    <w:tmpl w:val="C23CED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63C63F2"/>
    <w:multiLevelType w:val="multilevel"/>
    <w:tmpl w:val="2E3061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8386748"/>
    <w:multiLevelType w:val="multilevel"/>
    <w:tmpl w:val="F814A110"/>
    <w:lvl w:ilvl="0">
      <w:start w:val="38"/>
      <w:numFmt w:val="bullet"/>
      <w:lvlText w:val="-"/>
      <w:lvlJc w:val="left"/>
      <w:pPr>
        <w:ind w:left="1065" w:hanging="360"/>
      </w:pPr>
      <w:rPr>
        <w:rFonts w:ascii="Calibri" w:eastAsia="Calibri" w:hAnsi="Calibri" w:cs="Calibri"/>
      </w:r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9" w15:restartNumberingAfterBreak="0">
    <w:nsid w:val="70C6196B"/>
    <w:multiLevelType w:val="multilevel"/>
    <w:tmpl w:val="A46EA4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C35CCB"/>
    <w:multiLevelType w:val="multilevel"/>
    <w:tmpl w:val="4AF06A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5D23D26"/>
    <w:multiLevelType w:val="multilevel"/>
    <w:tmpl w:val="510CC4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C31EBF"/>
    <w:multiLevelType w:val="multilevel"/>
    <w:tmpl w:val="743EF8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45842584">
    <w:abstractNumId w:val="4"/>
  </w:num>
  <w:num w:numId="2" w16cid:durableId="52433555">
    <w:abstractNumId w:val="3"/>
  </w:num>
  <w:num w:numId="3" w16cid:durableId="624776972">
    <w:abstractNumId w:val="7"/>
  </w:num>
  <w:num w:numId="4" w16cid:durableId="594553459">
    <w:abstractNumId w:val="8"/>
  </w:num>
  <w:num w:numId="5" w16cid:durableId="1874492585">
    <w:abstractNumId w:val="12"/>
  </w:num>
  <w:num w:numId="6" w16cid:durableId="1979148448">
    <w:abstractNumId w:val="2"/>
  </w:num>
  <w:num w:numId="7" w16cid:durableId="1846703816">
    <w:abstractNumId w:val="6"/>
  </w:num>
  <w:num w:numId="8" w16cid:durableId="532962005">
    <w:abstractNumId w:val="11"/>
  </w:num>
  <w:num w:numId="9" w16cid:durableId="1871642995">
    <w:abstractNumId w:val="5"/>
  </w:num>
  <w:num w:numId="10" w16cid:durableId="1774393578">
    <w:abstractNumId w:val="10"/>
  </w:num>
  <w:num w:numId="11" w16cid:durableId="1497771110">
    <w:abstractNumId w:val="9"/>
  </w:num>
  <w:num w:numId="12" w16cid:durableId="901647142">
    <w:abstractNumId w:val="1"/>
  </w:num>
  <w:num w:numId="13" w16cid:durableId="334693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CFC"/>
    <w:rsid w:val="00570A07"/>
    <w:rsid w:val="007E6CFC"/>
    <w:rsid w:val="00D75C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docId w15:val="{0CCA22E0-FDAE-4779-AC67-255623DA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6E3C"/>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Paragrafoelenco">
    <w:name w:val="List Paragraph"/>
    <w:basedOn w:val="Normale"/>
    <w:uiPriority w:val="34"/>
    <w:qFormat/>
    <w:rsid w:val="000775ED"/>
    <w:pPr>
      <w:ind w:left="720"/>
      <w:contextualSpacing/>
    </w:pPr>
  </w:style>
  <w:style w:type="character" w:styleId="Collegamentoipertestuale">
    <w:name w:val="Hyperlink"/>
    <w:basedOn w:val="Carpredefinitoparagrafo"/>
    <w:uiPriority w:val="99"/>
    <w:unhideWhenUsed/>
    <w:rsid w:val="00B174B2"/>
    <w:rPr>
      <w:color w:val="0563C1" w:themeColor="hyperlink"/>
      <w:u w:val="single"/>
    </w:rPr>
  </w:style>
  <w:style w:type="character" w:styleId="Menzionenonrisolta">
    <w:name w:val="Unresolved Mention"/>
    <w:basedOn w:val="Carpredefinitoparagrafo"/>
    <w:uiPriority w:val="99"/>
    <w:semiHidden/>
    <w:unhideWhenUsed/>
    <w:rsid w:val="00B174B2"/>
    <w:rPr>
      <w:color w:val="808080"/>
      <w:shd w:val="clear" w:color="auto" w:fill="E6E6E6"/>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39b3bV0SWZ8dwNzy0jLGQIzY8w==">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7790</Words>
  <Characters>44408</Characters>
  <Application>Microsoft Office Word</Application>
  <DocSecurity>0</DocSecurity>
  <Lines>370</Lines>
  <Paragraphs>104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Raiola</dc:creator>
  <cp:lastModifiedBy>GIUSEPPE GIARDINETTO</cp:lastModifiedBy>
  <cp:revision>2</cp:revision>
  <dcterms:created xsi:type="dcterms:W3CDTF">2018-07-03T15:54:00Z</dcterms:created>
  <dcterms:modified xsi:type="dcterms:W3CDTF">2023-11-08T09:24:00Z</dcterms:modified>
</cp:coreProperties>
</file>